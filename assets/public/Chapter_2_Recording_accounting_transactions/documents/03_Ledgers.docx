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0E5FF" w14:textId="77777777" w:rsidR="003D44F8" w:rsidRPr="003D44F8" w:rsidRDefault="003D44F8" w:rsidP="003D44F8">
      <w:pPr>
        <w:rPr>
          <w:rFonts w:ascii="Times New Roman" w:eastAsia="Times New Roman" w:hAnsi="Times New Roman" w:cs="Times New Roman"/>
          <w:lang w:val="en-IN" w:eastAsia="en-GB"/>
        </w:rPr>
      </w:pPr>
      <w:r w:rsidRPr="003D44F8">
        <w:rPr>
          <w:rFonts w:ascii="Arial" w:eastAsia="Times New Roman" w:hAnsi="Arial" w:cs="Arial"/>
          <w:color w:val="0070C0"/>
          <w:sz w:val="20"/>
          <w:szCs w:val="20"/>
          <w:lang w:val="en-IN" w:eastAsia="en-GB"/>
        </w:rPr>
        <w:t>LO: Transfer entries from the journal to the ledger accounts to reorganize and classify the same information.</w:t>
      </w:r>
    </w:p>
    <w:p w14:paraId="419B233B" w14:textId="11A9DEB1" w:rsidR="00303D3B" w:rsidRPr="00303D3B" w:rsidRDefault="00303D3B" w:rsidP="00A47DE6">
      <w:pPr>
        <w:rPr>
          <w:rFonts w:ascii="Times New Roman" w:eastAsia="Times New Roman" w:hAnsi="Times New Roman" w:cs="Times New Roman"/>
          <w:lang w:val="en-IN" w:eastAsia="en-GB"/>
        </w:rPr>
      </w:pPr>
    </w:p>
    <w:p w14:paraId="661E1C00" w14:textId="77777777" w:rsidR="00A47DE6" w:rsidRDefault="00A47DE6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D2762CA" w14:textId="7A569AEE" w:rsidR="003D44F8" w:rsidRDefault="003D44F8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is the second accounting record book that is a list of a company’s individual accounts list ordered by account category. While the journal lists all types of transactions chronologically, the ledgers separate this same information out by account and keep a running balance for each of these accounts. </w:t>
      </w:r>
    </w:p>
    <w:p w14:paraId="67829DDC" w14:textId="4EE4DC42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CE2BA4D" w14:textId="7F59CBF7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[Insert example diagram of how ledger converts to journal: </w:t>
      </w:r>
    </w:p>
    <w:p w14:paraId="32F2CDF3" w14:textId="27D3A9A3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E1F9B31" w14:textId="6B5F034B" w:rsidR="007306DA" w:rsidRDefault="007306DA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306DA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370E5772" wp14:editId="3C3D8C5A">
            <wp:extent cx="1638300" cy="123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8E79" w14:textId="77777777" w:rsidR="007306DA" w:rsidRPr="003D44F8" w:rsidRDefault="007306DA" w:rsidP="003D44F8">
      <w:pPr>
        <w:rPr>
          <w:rFonts w:ascii="Times New Roman" w:eastAsia="Times New Roman" w:hAnsi="Times New Roman" w:cs="Times New Roman"/>
          <w:lang w:val="en-IN" w:eastAsia="en-GB"/>
        </w:rPr>
      </w:pPr>
    </w:p>
    <w:p w14:paraId="5B05A943" w14:textId="77777777" w:rsidR="003D44F8" w:rsidRPr="003D44F8" w:rsidRDefault="003D44F8" w:rsidP="003D44F8">
      <w:pPr>
        <w:rPr>
          <w:rFonts w:ascii="Times New Roman" w:eastAsia="Times New Roman" w:hAnsi="Times New Roman" w:cs="Times New Roman"/>
          <w:lang w:val="en-IN" w:eastAsia="en-GB"/>
        </w:rPr>
      </w:pPr>
    </w:p>
    <w:p w14:paraId="1502F4EB" w14:textId="74DCCF19" w:rsidR="003D44F8" w:rsidRPr="00B94FF4" w:rsidRDefault="003D44F8" w:rsidP="003D44F8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Each account has its own ledger page. The account name appears across the top. The ledger form has six columns: </w:t>
      </w:r>
      <w:r w:rsidRPr="003D44F8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 xml:space="preserve">Date, Item, Debit, Credit, Debit, Credit. 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first set of Debit and Credit columns are where amounts from the journal transactions are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copied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. The second set of Debit and Credit columns are where the account’s running total is maintained. An account’s </w:t>
      </w:r>
      <w:r w:rsidRPr="003D44F8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running balance</w:t>
      </w:r>
      <w:r w:rsidRPr="003D44F8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typically appears in either the Debit or the Credit column, but not both.</w:t>
      </w:r>
      <w:bookmarkStart w:id="0" w:name="_GoBack"/>
      <w:bookmarkEnd w:id="0"/>
    </w:p>
    <w:p w14:paraId="5F7F4E37" w14:textId="7EB39EDE" w:rsidR="0070685B" w:rsidRDefault="0070685B" w:rsidP="00C60AC1"/>
    <w:p w14:paraId="684705C4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following are sample ledgers for the </w:t>
      </w:r>
      <w:r w:rsidRPr="007306DA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Cash</w:t>
      </w: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</w:t>
      </w:r>
      <w:r w:rsidRPr="007306DA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Fees Earned</w:t>
      </w:r>
      <w:r w:rsidRPr="007306DA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accounts. </w:t>
      </w:r>
    </w:p>
    <w:p w14:paraId="07B51177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4022"/>
      </w:tblGrid>
      <w:tr w:rsidR="007306DA" w:rsidRPr="007306DA" w14:paraId="1523F4DA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5D381AF" w14:textId="23D55817" w:rsidR="007306DA" w:rsidRPr="007306DA" w:rsidRDefault="007306DA" w:rsidP="007306DA">
            <w:pPr>
              <w:rPr>
                <w:lang w:val="en-IN"/>
              </w:rPr>
            </w:pPr>
            <w:r w:rsidRPr="007306DA">
              <w:rPr>
                <w:rFonts w:ascii="Times New Roman" w:eastAsia="Times New Roman" w:hAnsi="Times New Roman" w:cs="Times New Roman"/>
                <w:lang w:val="en-IN" w:eastAsia="en-GB"/>
              </w:rPr>
              <w:br/>
            </w:r>
            <w:r w:rsidR="00460801">
              <w:fldChar w:fldCharType="begin"/>
            </w:r>
            <w:r w:rsidR="00460801">
              <w:instrText xml:space="preserve"> INCLUDEPICTURE "https://docs.google.com/a/comprotechnologies.com/drawings/d/sqYlzc-WPCZM8REcsjV4Zhw/image?w=184&amp;h=59&amp;rev=1&amp;ac=1&amp;parent=1u4duIHPoJdcoJO2jHKqlJCewzgYCbimT5Ua4QCG66cs" \* MERGEFORMATINET </w:instrText>
            </w:r>
            <w:r w:rsidR="00460801">
              <w:fldChar w:fldCharType="separate"/>
            </w:r>
            <w:r w:rsidR="00460801">
              <w:rPr>
                <w:noProof/>
              </w:rPr>
              <mc:AlternateContent>
                <mc:Choice Requires="wps">
                  <w:drawing>
                    <wp:inline distT="0" distB="0" distL="0" distR="0" wp14:anchorId="7926E21A" wp14:editId="19FC8483">
                      <wp:extent cx="2336800" cy="660400"/>
                      <wp:effectExtent l="0" t="0" r="0" b="0"/>
                      <wp:docPr id="13" name="Rectangl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36800" cy="66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C2B79F" w14:textId="7CCE9104" w:rsidR="00460801" w:rsidRDefault="00460801" w:rsidP="00460801">
                                  <w:pPr>
                                    <w:jc w:val="center"/>
                                  </w:pPr>
                                  <w:r>
                                    <w:t>Copy amounts from the journal to either center column (debit or credit)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926E21A" id="Rectangle 13" o:spid="_x0000_s1026" style="width:184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" filled="f" stroked="f">
                      <o:lock v:ext="edit" aspectratio="t"/>
                      <v:textbox>
                        <w:txbxContent>
                          <w:p w14:paraId="70C2B79F" w14:textId="7CCE9104" w:rsidR="00460801" w:rsidRDefault="00460801" w:rsidP="00460801">
                            <w:pPr>
                              <w:jc w:val="center"/>
                            </w:pPr>
                            <w:r>
                              <w:t>Copy amounts from the journal to either center column (debit or credit)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60801">
              <w:fldChar w:fldCharType="end"/>
            </w:r>
            <w:r w:rsidRPr="007306DA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GB"/>
              </w:rPr>
              <w:t> 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1"/>
              <w:gridCol w:w="693"/>
            </w:tblGrid>
            <w:tr w:rsidR="007306DA" w:rsidRPr="007306DA" w14:paraId="213F3836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E2309E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79421AA8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5C351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6D025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00187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CB7DBB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7585D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B9CCBC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30CAD83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80593F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0B65F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52B35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8,000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B6831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D0FB6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8,000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04A632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EC0D7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0D571E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80509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9F78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DCF9A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2,000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62F4C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6,000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565A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525E5B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CE863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5FFFE7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8D1F93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800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519E1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2B01F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6,800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F8501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522BD6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E96E8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41DF7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27FCA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E1473B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A77C7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6,300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5F6E9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03E0B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C9A9E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8802A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DB4EB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F6767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08A1F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7,000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F3B47C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E6E650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4305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30F26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D08E8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4F85F2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766548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C562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C263526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0D1E5D3" w14:textId="1BCBBB8A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  <w:r w:rsidRPr="007306DA">
              <w:rPr>
                <w:rFonts w:ascii="Times New Roman" w:eastAsia="Times New Roman" w:hAnsi="Times New Roman" w:cs="Times New Roman"/>
                <w:lang w:val="en-IN" w:eastAsia="en-GB"/>
              </w:rPr>
              <w:br/>
            </w:r>
            <w:r w:rsidR="00460801">
              <w:fldChar w:fldCharType="begin"/>
            </w:r>
            <w:r w:rsidR="00460801">
              <w:instrText xml:space="preserve"> INCLUDEPICTURE "https://docs.google.com/a/comprotechnologies.com/drawings/d/sqYlzc-WPCZM8REcsjV4Zhw/image?w=184&amp;h=59&amp;rev=1&amp;ac=1&amp;parent=1u4duIHPoJdcoJO2jHKqlJCewzgYCbimT5Ua4QCG66cs" \* MERGEFORMATINET </w:instrText>
            </w:r>
            <w:r w:rsidR="00460801">
              <w:fldChar w:fldCharType="separate"/>
            </w:r>
            <w:r w:rsidR="00460801">
              <w:rPr>
                <w:noProof/>
              </w:rPr>
              <mc:AlternateContent>
                <mc:Choice Requires="wps">
                  <w:drawing>
                    <wp:inline distT="0" distB="0" distL="0" distR="0" wp14:anchorId="2A63E2B8" wp14:editId="54FD6E1B">
                      <wp:extent cx="2336800" cy="660400"/>
                      <wp:effectExtent l="0" t="0" r="0" b="0"/>
                      <wp:docPr id="14" name="Rectangl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36800" cy="66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F0DE46" w14:textId="77777777" w:rsidR="00460801" w:rsidRDefault="00460801" w:rsidP="00460801">
                                  <w:pPr>
                                    <w:jc w:val="center"/>
                                  </w:pPr>
                                  <w:r>
                                    <w:t>Copy amounts from the journal to either center column (debit or credit)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A63E2B8" id="Rectangle 14" o:spid="_x0000_s1027" style="width:184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" filled="f" stroked="f">
                      <o:lock v:ext="edit" aspectratio="t"/>
                      <v:textbox>
                        <w:txbxContent>
                          <w:p w14:paraId="7CF0DE46" w14:textId="77777777" w:rsidR="00460801" w:rsidRDefault="00460801" w:rsidP="00460801">
                            <w:pPr>
                              <w:jc w:val="center"/>
                            </w:pPr>
                            <w:r>
                              <w:t>Copy amounts from the journal to either center column (debit or credit)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460801">
              <w:fldChar w:fldCharType="end"/>
            </w:r>
            <w:r w:rsidRPr="007306DA">
              <w:rPr>
                <w:rFonts w:ascii="Times New Roman" w:eastAsia="Times New Roman" w:hAnsi="Times New Roman" w:cs="Times New Roman"/>
                <w:lang w:val="en-IN" w:eastAsia="en-GB"/>
              </w:rPr>
              <w:fldChar w:fldCharType="begin"/>
            </w:r>
            <w:r w:rsidRPr="007306DA">
              <w:rPr>
                <w:rFonts w:ascii="Times New Roman" w:eastAsia="Times New Roman" w:hAnsi="Times New Roman" w:cs="Times New Roman"/>
                <w:lang w:val="en-IN" w:eastAsia="en-GB"/>
              </w:rPr>
              <w:instrText xml:space="preserve"> INCLUDEPICTURE "https://docs.google.com/a/comprotechnologies.com/drawings/d/s7KJpBxP3qfI2BkoDk8zh2A/image?w=184&amp;h=59&amp;rev=1&amp;ac=1&amp;parent=1u4duIHPoJdcoJO2jHKqlJCewzgYCbimT5Ua4QCG66cs" \* MERGEFORMATINET </w:instrText>
            </w:r>
            <w:r w:rsidRPr="007306DA">
              <w:rPr>
                <w:rFonts w:ascii="Times New Roman" w:eastAsia="Times New Roman" w:hAnsi="Times New Roman" w:cs="Times New Roman"/>
                <w:lang w:val="en-IN" w:eastAsia="en-GB"/>
              </w:rPr>
              <w:fldChar w:fldCharType="end"/>
            </w: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132CE690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F6A7C3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22C17EC8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95D0D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79C09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DE3DB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F18B2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874984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C01F92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099542C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9782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F249A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B015AF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0BD64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800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292B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7E692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800</w:t>
                  </w:r>
                </w:p>
              </w:tc>
            </w:tr>
            <w:tr w:rsidR="007306DA" w:rsidRPr="007306DA" w14:paraId="068CC5F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2EBF6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72A63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35F823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1369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D44D5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A7058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1,500</w:t>
                  </w:r>
                </w:p>
              </w:tc>
            </w:tr>
            <w:tr w:rsidR="007306DA" w:rsidRPr="007306DA" w14:paraId="2E8023F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947DF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B114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64577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7D32E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15746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1F294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541DC9A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EFE4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2BC5F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45703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3D86F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86F9E9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2450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1B30BCA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B902D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AEFE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757CB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3E7D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85DBB1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EDF906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D56001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D83ED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EEAA4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070AE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39569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BAEA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B73AC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574F37FE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1F75000D" w14:textId="6F2ED1FE" w:rsidR="007306DA" w:rsidRDefault="007306DA" w:rsidP="00E70EBC">
      <w:pPr>
        <w:pStyle w:val="Heading2"/>
        <w:rPr>
          <w:lang w:val="en-IN" w:eastAsia="en-GB"/>
        </w:rPr>
      </w:pPr>
      <w:r w:rsidRPr="007306DA">
        <w:rPr>
          <w:lang w:val="en-IN" w:eastAsia="en-GB"/>
        </w:rPr>
        <w:br/>
      </w:r>
      <w:r w:rsidRPr="007306DA">
        <w:rPr>
          <w:lang w:val="en-IN" w:eastAsia="en-GB"/>
        </w:rPr>
        <w:br/>
        <w:t>Interactive Exercise 5 – Ledger accounts</w:t>
      </w:r>
    </w:p>
    <w:p w14:paraId="723AE14D" w14:textId="77777777" w:rsidR="00E70EBC" w:rsidRPr="00E70EBC" w:rsidRDefault="00E70EBC" w:rsidP="00E70EBC">
      <w:pPr>
        <w:rPr>
          <w:lang w:val="en-IN" w:eastAsia="en-GB"/>
        </w:rPr>
      </w:pPr>
    </w:p>
    <w:p w14:paraId="668FB6AE" w14:textId="3E26BD09" w:rsidR="007306DA" w:rsidRPr="00E70EBC" w:rsidRDefault="007306DA" w:rsidP="007306DA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 w:rsidRPr="00E70EBC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IN" w:eastAsia="en-GB"/>
        </w:rPr>
        <w:lastRenderedPageBreak/>
        <w:t>Instruction</w:t>
      </w:r>
      <w:r w:rsidRPr="00E70EB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 </w:t>
      </w:r>
      <w:r w:rsidRPr="00E70EBC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Assume that the amounts provided in the ledger accounts below were posted from the journal. Complete each ledger by entering in the correct amounts in the account’s balance column.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3"/>
        <w:gridCol w:w="4022"/>
      </w:tblGrid>
      <w:tr w:rsidR="007306DA" w:rsidRPr="007306DA" w14:paraId="448B4BCB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326027C0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0"/>
              <w:gridCol w:w="693"/>
            </w:tblGrid>
            <w:tr w:rsidR="007306DA" w:rsidRPr="007306DA" w14:paraId="46713F34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E1B1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val="en-IN" w:eastAsia="en-GB"/>
                    </w:rPr>
                    <w:t xml:space="preserve"> </w:t>
                  </w: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1AEDEB89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9298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F1C5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37D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FB334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EB59F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E79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D0489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71B9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EE7E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6DE56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070B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63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65CA0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A08633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12F95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F4D1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02EF0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97B28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8FB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D66C6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071EC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ED2DB4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32CFF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601D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5006A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B468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D5C1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01763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97C6D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B37AE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7D9E4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2D8E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FE33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AC8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A961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20949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F032D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DAB2A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05718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E080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A283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D0CFF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055F7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2B67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E4B2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D529F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B902F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B383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5C7BB7C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EAFDA1C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703B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7CCA336B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4F3D1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E84C5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FC47DB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16C6F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DBD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1A0F4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16E53E9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39B6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0D073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FD9E81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9E63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F2A6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FC0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5CF167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9F9E9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930D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D870A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0A44A2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BE7E6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034D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4D138D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9CA9E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E7C8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76CF6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2DFF9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B2D7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F061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9D9BD5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7D50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921FD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BDB701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68E4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F14AA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E9291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76F198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224D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8C7C0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7F51F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79464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8902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2A4A3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C33CE59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A8018E8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508229F5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48376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Common Stock</w:t>
                  </w:r>
                </w:p>
              </w:tc>
            </w:tr>
            <w:tr w:rsidR="007306DA" w:rsidRPr="007306DA" w14:paraId="73A4292B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0770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3AF1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D029B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DD4C1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2BBE1F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D7F37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58B66FC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CC4A0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4024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2C2C45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F212E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CA3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B2E98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0E13C3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EC2A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31A7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01195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35A2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9941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FD246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539E08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D0D8B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6159A5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E397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37E95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341D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4A30A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CC4CCA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6724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E9BE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4983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544A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AF074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B7019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2EA0FE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ED0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4FF8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6C74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0BB198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CEC55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02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06E33AB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7196C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B2BD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14AE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0651C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0FEC7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F0AB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5650F4EB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3628EEBE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D0C52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11A48EAF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5BCD0F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BD690B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7A954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BD5B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6632A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B2424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0A0EE9C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02859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CC17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89B1B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7599C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9821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57B6D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8F48D0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2AE7D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E0DACB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A8324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89D145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2181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7F6F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92214A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D2B0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D2234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A09A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CAD0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96C7B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77F5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B5FA04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04F0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4645DA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6A1D5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6F4A9F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2918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AD74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3306DA3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E9567B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B8A4B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947E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9D2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D2202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27BAA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3EADF74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2EE77EBE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 xml:space="preserve">[Hint: </w:t>
      </w:r>
      <w:r w:rsidRPr="007306DA">
        <w:rPr>
          <w:rFonts w:ascii="Arial" w:eastAsia="Times New Roman" w:hAnsi="Arial" w:cs="Arial"/>
          <w:color w:val="538135"/>
          <w:sz w:val="20"/>
          <w:szCs w:val="20"/>
          <w:lang w:val="en-IN" w:eastAsia="en-GB"/>
        </w:rPr>
        <w:t>Assets and expenses typically have a running debit balance. Liabilities, stockholders’ equity, and expense accounts normally have a running credit balance. In these ledgers, either the debit or the credit balance column is used; not both.]</w:t>
      </w:r>
    </w:p>
    <w:p w14:paraId="30582CAD" w14:textId="77777777" w:rsidR="00460801" w:rsidRDefault="00460801" w:rsidP="007306DA">
      <w:pPr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</w:pPr>
    </w:p>
    <w:p w14:paraId="01F60A41" w14:textId="71E66FB3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  <w:r w:rsidRPr="007306DA">
        <w:rPr>
          <w:rFonts w:ascii="Arial" w:eastAsia="Times New Roman" w:hAnsi="Arial" w:cs="Arial"/>
          <w:i/>
          <w:iCs/>
          <w:color w:val="538135"/>
          <w:sz w:val="20"/>
          <w:szCs w:val="20"/>
          <w:lang w:val="en-IN" w:eastAsia="en-GB"/>
        </w:rPr>
        <w:t>[ANSWER KEY]</w:t>
      </w:r>
    </w:p>
    <w:p w14:paraId="56F4212D" w14:textId="77777777" w:rsidR="007306DA" w:rsidRPr="007306DA" w:rsidRDefault="007306DA" w:rsidP="007306DA">
      <w:pPr>
        <w:rPr>
          <w:rFonts w:ascii="Times New Roman" w:eastAsia="Times New Roman" w:hAnsi="Times New Roman" w:cs="Times New Roman"/>
          <w:lang w:val="en-IN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4"/>
        <w:gridCol w:w="4023"/>
      </w:tblGrid>
      <w:tr w:rsidR="007306DA" w:rsidRPr="007306DA" w14:paraId="4297AF99" w14:textId="77777777" w:rsidTr="007306DA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EA992B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1"/>
              <w:gridCol w:w="693"/>
              <w:gridCol w:w="631"/>
              <w:gridCol w:w="693"/>
            </w:tblGrid>
            <w:tr w:rsidR="007306DA" w:rsidRPr="007306DA" w14:paraId="774DF177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6E5F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Cash</w:t>
                  </w:r>
                </w:p>
              </w:tc>
            </w:tr>
            <w:tr w:rsidR="007306DA" w:rsidRPr="007306DA" w14:paraId="2E67322F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354B5C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98B5E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C8742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C11CB3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1AD86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91ED1E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2E258BC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7FD0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F0072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34FB0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403F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2CF686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E5561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7BA168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70F53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7C0C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EE17C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12760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458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A00A5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8F6C90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8FE3DC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9529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68D9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E64295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9309C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  800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EB1E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2485F6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8B66B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4F04B6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898E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53A124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FDBA93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2,200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8F7C67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42B9D7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5B324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FA4B30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74AFD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38BA47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F30B09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F3380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46AC35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E99FE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C201E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CFA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5A77E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5A4580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D14C5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6ED454E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0EDCA09D" w14:textId="77777777">
              <w:trPr>
                <w:trHeight w:val="220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CA885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Fees Earned</w:t>
                  </w:r>
                </w:p>
              </w:tc>
            </w:tr>
            <w:tr w:rsidR="007306DA" w:rsidRPr="007306DA" w14:paraId="53C37315" w14:textId="77777777">
              <w:trPr>
                <w:trHeight w:val="220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0A4CF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36DC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ABC768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1BA3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5AA2D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26A63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7639E52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22C41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C8BF6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63BC9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946D57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77B2D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15751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500</w:t>
                  </w:r>
                </w:p>
              </w:tc>
            </w:tr>
            <w:tr w:rsidR="007306DA" w:rsidRPr="007306DA" w14:paraId="15139B0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199F8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09D01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380D8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F3E2B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1,400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4C6DE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21FDD4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1,900</w:t>
                  </w:r>
                </w:p>
              </w:tc>
            </w:tr>
            <w:tr w:rsidR="007306DA" w:rsidRPr="007306DA" w14:paraId="2BA3D3B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F8D2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45CA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832EC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2A6B3F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0527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A4642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CD2359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6FCC96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AC72C5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FBE63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BBC5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9446F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73F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1529D1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5E6E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CBA12E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750C9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A70549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26B1CD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3E767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2960D272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2763283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0"/>
              <w:gridCol w:w="693"/>
            </w:tblGrid>
            <w:tr w:rsidR="007306DA" w:rsidRPr="007306DA" w14:paraId="44AA43C0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7C8FE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Common Stock</w:t>
                  </w:r>
                </w:p>
              </w:tc>
            </w:tr>
            <w:tr w:rsidR="007306DA" w:rsidRPr="007306DA" w14:paraId="27757CF0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6069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36898D7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BC47D9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81D1E3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1CB0F1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7BCF7A5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041CE9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46D0BD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C2BC6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C36C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D1EA38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B7579D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D025AB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1,200</w:t>
                  </w:r>
                </w:p>
              </w:tc>
            </w:tr>
            <w:tr w:rsidR="007306DA" w:rsidRPr="007306DA" w14:paraId="37A55BB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79E42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D58E17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CE458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54F42A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CBE153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405FBA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D3AE2D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DBCE3C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27A669D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CBF666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5C887A8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093D1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79FF1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1201A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71E91F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AD20AB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6F2F156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1217A0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C53869B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B5FD2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76E78D4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BD6F93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12311E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973FA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14CCB3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1CFEE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56BE2C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61047E7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C231A2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9B044A1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A45C03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0EC9F4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A74CB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D3623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04747F6A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7"/>
              <w:gridCol w:w="559"/>
              <w:gridCol w:w="630"/>
              <w:gridCol w:w="693"/>
              <w:gridCol w:w="631"/>
              <w:gridCol w:w="693"/>
            </w:tblGrid>
            <w:tr w:rsidR="007306DA" w:rsidRPr="007306DA" w14:paraId="7415D6EA" w14:textId="77777777">
              <w:trPr>
                <w:trHeight w:val="220"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48B35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Wages Expense</w:t>
                  </w:r>
                </w:p>
              </w:tc>
            </w:tr>
            <w:tr w:rsidR="007306DA" w:rsidRPr="007306DA" w14:paraId="3D0CEDE3" w14:textId="77777777">
              <w:trPr>
                <w:trHeight w:val="220"/>
                <w:jc w:val="center"/>
              </w:trPr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4E2D0F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C763978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Item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E875F8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6780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FAA2DA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Debit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EA72396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6"/>
                      <w:szCs w:val="16"/>
                      <w:lang w:val="en-IN" w:eastAsia="en-GB"/>
                    </w:rPr>
                    <w:t>Credit</w:t>
                  </w:r>
                </w:p>
              </w:tc>
            </w:tr>
            <w:tr w:rsidR="007306DA" w:rsidRPr="007306DA" w14:paraId="4B7DB36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40EE060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9C2A4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B30BC92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7BF221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A8B289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900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7A1F69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7A37E4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305776BE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6/5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6731D1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92F821A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700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E9EE04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00E2263" w14:textId="77777777" w:rsidR="007306DA" w:rsidRPr="007306DA" w:rsidRDefault="007306DA" w:rsidP="007306DA">
                  <w:pPr>
                    <w:jc w:val="center"/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  <w:r w:rsidRPr="007306DA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en-IN" w:eastAsia="en-GB"/>
                    </w:rPr>
                    <w:t>1,600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94A04B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51646ED2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631350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8CD0ED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DBEFCC9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52F48B27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A8B32C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928E84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12A607F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4FC4582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D03503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328119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3387525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7F306CE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1158B1B4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  <w:tr w:rsidR="007306DA" w:rsidRPr="007306DA" w14:paraId="3631EBE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068BF303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41F665A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24A5730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A3BC84F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628071F0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90" w:type="dxa"/>
                    <w:left w:w="115" w:type="dxa"/>
                    <w:bottom w:w="90" w:type="dxa"/>
                    <w:right w:w="115" w:type="dxa"/>
                  </w:tcMar>
                  <w:vAlign w:val="bottom"/>
                  <w:hideMark/>
                </w:tcPr>
                <w:p w14:paraId="749FEC1C" w14:textId="77777777" w:rsidR="007306DA" w:rsidRPr="007306DA" w:rsidRDefault="007306DA" w:rsidP="007306DA">
                  <w:pPr>
                    <w:rPr>
                      <w:rFonts w:ascii="Times New Roman" w:eastAsia="Times New Roman" w:hAnsi="Times New Roman" w:cs="Times New Roman"/>
                      <w:lang w:val="en-IN" w:eastAsia="en-GB"/>
                    </w:rPr>
                  </w:pPr>
                </w:p>
              </w:tc>
            </w:tr>
          </w:tbl>
          <w:p w14:paraId="3433CEF7" w14:textId="77777777" w:rsidR="007306DA" w:rsidRPr="007306DA" w:rsidRDefault="007306DA" w:rsidP="007306DA">
            <w:pPr>
              <w:rPr>
                <w:rFonts w:ascii="Times New Roman" w:eastAsia="Times New Roman" w:hAnsi="Times New Roman" w:cs="Times New Roman"/>
                <w:lang w:val="en-IN" w:eastAsia="en-GB"/>
              </w:rPr>
            </w:pPr>
          </w:p>
        </w:tc>
      </w:tr>
    </w:tbl>
    <w:p w14:paraId="72D52571" w14:textId="225134BE" w:rsid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11"/>
  </w:num>
  <w:num w:numId="9">
    <w:abstractNumId w:val="14"/>
  </w:num>
  <w:num w:numId="10">
    <w:abstractNumId w:val="5"/>
  </w:num>
  <w:num w:numId="11">
    <w:abstractNumId w:val="6"/>
  </w:num>
  <w:num w:numId="12">
    <w:abstractNumId w:val="2"/>
  </w:num>
  <w:num w:numId="13">
    <w:abstractNumId w:val="4"/>
  </w:num>
  <w:num w:numId="14">
    <w:abstractNumId w:val="16"/>
  </w:num>
  <w:num w:numId="15">
    <w:abstractNumId w:val="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E"/>
    <w:rsid w:val="000202C5"/>
    <w:rsid w:val="000478E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220DC7"/>
    <w:rsid w:val="00231E83"/>
    <w:rsid w:val="002438D7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A01701"/>
    <w:rsid w:val="00A14331"/>
    <w:rsid w:val="00A424BF"/>
    <w:rsid w:val="00A43C40"/>
    <w:rsid w:val="00A47DE6"/>
    <w:rsid w:val="00A659D3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94FF4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70EBC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DCE48D-E1AB-46C4-A8CE-0266FE229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6</cp:revision>
  <dcterms:created xsi:type="dcterms:W3CDTF">2019-10-16T06:53:00Z</dcterms:created>
  <dcterms:modified xsi:type="dcterms:W3CDTF">2019-10-24T07:06:00Z</dcterms:modified>
</cp:coreProperties>
</file>