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146DB" w14:textId="51CC8D72" w:rsidR="0070685B" w:rsidRPr="0070685B" w:rsidRDefault="00E93BB6" w:rsidP="00D1195B">
      <w:pPr>
        <w:pStyle w:val="Heading5"/>
        <w:rPr>
          <w:rFonts w:ascii="Times New Roman" w:eastAsia="Times New Roman" w:hAnsi="Times New Roman" w:cs="Times New Roman"/>
          <w:lang w:val="en-IN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T</w:t>
      </w:r>
      <w:r w:rsidR="0070685B"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he accounting equation grid discussed in </w:t>
      </w:r>
      <w:hyperlink r:id="rId6" w:history="1">
        <w:r w:rsidR="00D37893" w:rsidRPr="006009B1">
          <w:rPr>
            <w:rStyle w:val="Hyperlink"/>
            <w:rFonts w:ascii="Arial" w:hAnsi="Arial" w:cs="Arial"/>
            <w:sz w:val="20"/>
            <w:szCs w:val="20"/>
          </w:rPr>
          <w:t>Section 1.4</w:t>
        </w:r>
      </w:hyperlink>
      <w:r w:rsidR="00D37893">
        <w:rPr>
          <w:rFonts w:ascii="Arial" w:hAnsi="Arial" w:cs="Arial"/>
          <w:sz w:val="20"/>
          <w:szCs w:val="20"/>
        </w:rPr>
        <w:t xml:space="preserve"> </w:t>
      </w:r>
      <w:r w:rsidR="0070685B"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displays the transactions in an easy-to-read format. However, this layout </w:t>
      </w:r>
      <w:r w:rsidR="002B3476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is good for individual transactions and </w:t>
      </w:r>
      <w:r w:rsidR="0070685B"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becomes</w:t>
      </w:r>
      <w:del w:id="0" w:author="Mallika Singh" w:date="2019-11-25T13:48:00Z">
        <w:r w:rsidR="0070685B" w:rsidRPr="0070685B" w:rsidDel="002B3476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delText xml:space="preserve"> a bit</w:delText>
        </w:r>
      </w:del>
      <w:r w:rsidR="0070685B"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cumbersome when a large number of transactions are involved. The accounting process is streamlined by instead using two record keeping processes for </w:t>
      </w:r>
      <w:r w:rsidR="001540DC"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analysing</w:t>
      </w:r>
      <w:r w:rsidR="0070685B"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, classifying and recording transactions. These are the </w:t>
      </w:r>
      <w:r w:rsidR="0070685B" w:rsidRPr="0070685B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journal</w:t>
      </w:r>
      <w:r w:rsidR="0070685B"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and the </w:t>
      </w:r>
      <w:r w:rsidR="0070685B" w:rsidRPr="0070685B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ledger</w:t>
      </w:r>
      <w:r w:rsidR="0070685B"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.</w:t>
      </w:r>
    </w:p>
    <w:p w14:paraId="3AC810EE" w14:textId="77777777" w:rsidR="0070685B" w:rsidRPr="0070685B" w:rsidRDefault="0070685B" w:rsidP="0070685B">
      <w:pPr>
        <w:rPr>
          <w:rFonts w:ascii="Times New Roman" w:eastAsia="Times New Roman" w:hAnsi="Times New Roman" w:cs="Times New Roman"/>
          <w:lang w:val="en-IN" w:eastAsia="en-GB"/>
        </w:rPr>
      </w:pPr>
    </w:p>
    <w:p w14:paraId="283E5E58" w14:textId="1BA68802" w:rsidR="0070685B" w:rsidRPr="0070685B" w:rsidRDefault="002B3476" w:rsidP="0070685B">
      <w:pPr>
        <w:rPr>
          <w:rFonts w:ascii="Times New Roman" w:eastAsia="Times New Roman" w:hAnsi="Times New Roman" w:cs="Times New Roman"/>
          <w:lang w:val="en-IN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In Step 2 of the Accounting Cycle, f</w:t>
      </w:r>
      <w:r w:rsidR="0070685B"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inancial transactions are written down throughout the accounting period as they happen in a record book called the </w:t>
      </w:r>
      <w:r w:rsidR="0070685B" w:rsidRPr="0070685B">
        <w:rPr>
          <w:rFonts w:ascii="Arial" w:eastAsia="Times New Roman" w:hAnsi="Arial" w:cs="Arial"/>
          <w:b/>
          <w:bCs/>
          <w:color w:val="000000"/>
          <w:sz w:val="20"/>
          <w:szCs w:val="20"/>
          <w:lang w:val="en-IN" w:eastAsia="en-GB"/>
        </w:rPr>
        <w:t>journal.</w:t>
      </w:r>
      <w:r w:rsidR="0070685B"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  </w:t>
      </w:r>
    </w:p>
    <w:p w14:paraId="7BB60E50" w14:textId="77777777" w:rsidR="0070685B" w:rsidRPr="0070685B" w:rsidRDefault="0070685B" w:rsidP="0070685B">
      <w:pPr>
        <w:rPr>
          <w:rFonts w:ascii="Times New Roman" w:eastAsia="Times New Roman" w:hAnsi="Times New Roman" w:cs="Times New Roman"/>
          <w:lang w:val="en-IN" w:eastAsia="en-GB"/>
        </w:rPr>
      </w:pPr>
    </w:p>
    <w:p w14:paraId="017CD073" w14:textId="77777777" w:rsidR="002B3476" w:rsidRDefault="0070685B" w:rsidP="0070685B">
      <w:pPr>
        <w:rPr>
          <w:ins w:id="1" w:author="Mallika Singh" w:date="2019-11-25T13:48:00Z"/>
          <w:rFonts w:ascii="Arial" w:eastAsia="Times New Roman" w:hAnsi="Arial" w:cs="Arial"/>
          <w:i/>
          <w:iCs/>
          <w:color w:val="000000"/>
          <w:sz w:val="20"/>
          <w:szCs w:val="20"/>
          <w:lang w:val="en-IN" w:eastAsia="en-GB"/>
        </w:rPr>
      </w:pPr>
      <w:r w:rsidRPr="0070685B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This is a sample of a few rows in a journal. It has four columns:</w:t>
      </w:r>
      <w:r w:rsidRPr="0070685B">
        <w:rPr>
          <w:rFonts w:ascii="Arial" w:eastAsia="Times New Roman" w:hAnsi="Arial" w:cs="Arial"/>
          <w:i/>
          <w:iCs/>
          <w:color w:val="000000"/>
          <w:sz w:val="20"/>
          <w:szCs w:val="20"/>
          <w:lang w:val="en-IN" w:eastAsia="en-GB"/>
        </w:rPr>
        <w:t xml:space="preserve">  </w:t>
      </w:r>
    </w:p>
    <w:p w14:paraId="48614FF8" w14:textId="77777777" w:rsidR="002B3476" w:rsidRPr="002B3476" w:rsidRDefault="0070685B" w:rsidP="002B3476">
      <w:pPr>
        <w:pStyle w:val="ListParagraph"/>
        <w:numPr>
          <w:ilvl w:val="0"/>
          <w:numId w:val="18"/>
        </w:numPr>
        <w:rPr>
          <w:ins w:id="2" w:author="Mallika Singh" w:date="2019-11-25T13:49:00Z"/>
          <w:rFonts w:ascii="Times New Roman" w:eastAsia="Times New Roman" w:hAnsi="Times New Roman" w:cs="Times New Roman"/>
          <w:lang w:val="en-IN" w:eastAsia="en-GB"/>
          <w:rPrChange w:id="3" w:author="Mallika Singh" w:date="2019-11-25T13:49:00Z">
            <w:rPr>
              <w:ins w:id="4" w:author="Mallika Singh" w:date="2019-11-25T13:49:00Z"/>
              <w:rFonts w:ascii="Arial" w:eastAsia="Times New Roman" w:hAnsi="Arial" w:cs="Arial"/>
              <w:i/>
              <w:iCs/>
              <w:color w:val="000000"/>
              <w:sz w:val="20"/>
              <w:szCs w:val="20"/>
              <w:lang w:val="en-IN" w:eastAsia="en-GB"/>
            </w:rPr>
          </w:rPrChange>
        </w:rPr>
      </w:pPr>
      <w:r w:rsidRPr="002B3476">
        <w:rPr>
          <w:rFonts w:ascii="Arial" w:eastAsia="Times New Roman" w:hAnsi="Arial" w:cs="Arial"/>
          <w:i/>
          <w:iCs/>
          <w:color w:val="000000"/>
          <w:sz w:val="20"/>
          <w:szCs w:val="20"/>
          <w:lang w:val="en-IN" w:eastAsia="en-GB"/>
          <w:rPrChange w:id="5" w:author="Mallika Singh" w:date="2019-11-25T13:48:00Z">
            <w:rPr>
              <w:lang w:val="en-IN" w:eastAsia="en-GB"/>
            </w:rPr>
          </w:rPrChange>
        </w:rPr>
        <w:t>Date</w:t>
      </w:r>
      <w:ins w:id="6" w:author="Mallika Singh" w:date="2019-11-25T13:48:00Z">
        <w:r w:rsidR="002B3476">
          <w:rPr>
            <w:rFonts w:ascii="Arial" w:eastAsia="Times New Roman" w:hAnsi="Arial" w:cs="Arial"/>
            <w:i/>
            <w:iCs/>
            <w:color w:val="000000"/>
            <w:sz w:val="20"/>
            <w:szCs w:val="20"/>
            <w:lang w:val="en-IN" w:eastAsia="en-GB"/>
          </w:rPr>
          <w:t xml:space="preserve">: where the date of the </w:t>
        </w:r>
      </w:ins>
      <w:ins w:id="7" w:author="Mallika Singh" w:date="2019-11-25T13:49:00Z">
        <w:r w:rsidR="002B3476">
          <w:rPr>
            <w:rFonts w:ascii="Arial" w:eastAsia="Times New Roman" w:hAnsi="Arial" w:cs="Arial"/>
            <w:i/>
            <w:iCs/>
            <w:color w:val="000000"/>
            <w:sz w:val="20"/>
            <w:szCs w:val="20"/>
            <w:lang w:val="en-IN" w:eastAsia="en-GB"/>
          </w:rPr>
          <w:t>transaction is entered</w:t>
        </w:r>
      </w:ins>
    </w:p>
    <w:p w14:paraId="6CBED4D5" w14:textId="201950AA" w:rsidR="002B3476" w:rsidRPr="002B3476" w:rsidRDefault="0070685B" w:rsidP="002B3476">
      <w:pPr>
        <w:pStyle w:val="ListParagraph"/>
        <w:numPr>
          <w:ilvl w:val="0"/>
          <w:numId w:val="18"/>
        </w:numPr>
        <w:rPr>
          <w:ins w:id="8" w:author="Mallika Singh" w:date="2019-11-25T13:49:00Z"/>
          <w:rFonts w:ascii="Times New Roman" w:eastAsia="Times New Roman" w:hAnsi="Times New Roman" w:cs="Times New Roman"/>
          <w:lang w:val="en-IN" w:eastAsia="en-GB"/>
          <w:rPrChange w:id="9" w:author="Mallika Singh" w:date="2019-11-25T13:49:00Z">
            <w:rPr>
              <w:ins w:id="10" w:author="Mallika Singh" w:date="2019-11-25T13:49:00Z"/>
              <w:rFonts w:ascii="Arial" w:eastAsia="Times New Roman" w:hAnsi="Arial" w:cs="Arial"/>
              <w:i/>
              <w:iCs/>
              <w:color w:val="000000"/>
              <w:sz w:val="20"/>
              <w:szCs w:val="20"/>
              <w:lang w:val="en-IN" w:eastAsia="en-GB"/>
            </w:rPr>
          </w:rPrChange>
        </w:rPr>
      </w:pPr>
      <w:del w:id="11" w:author="Mallika Singh" w:date="2019-11-25T13:48:00Z">
        <w:r w:rsidRPr="002B3476" w:rsidDel="002B3476">
          <w:rPr>
            <w:rFonts w:ascii="Arial" w:eastAsia="Times New Roman" w:hAnsi="Arial" w:cs="Arial"/>
            <w:i/>
            <w:iCs/>
            <w:color w:val="000000"/>
            <w:sz w:val="20"/>
            <w:szCs w:val="20"/>
            <w:lang w:val="en-IN" w:eastAsia="en-GB"/>
            <w:rPrChange w:id="12" w:author="Mallika Singh" w:date="2019-11-25T13:48:00Z">
              <w:rPr>
                <w:lang w:val="en-IN" w:eastAsia="en-GB"/>
              </w:rPr>
            </w:rPrChange>
          </w:rPr>
          <w:delText>,</w:delText>
        </w:r>
      </w:del>
      <w:del w:id="13" w:author="Mallika Singh" w:date="2019-11-25T13:49:00Z">
        <w:r w:rsidRPr="002B3476" w:rsidDel="002B3476">
          <w:rPr>
            <w:rFonts w:ascii="Arial" w:eastAsia="Times New Roman" w:hAnsi="Arial" w:cs="Arial"/>
            <w:i/>
            <w:iCs/>
            <w:color w:val="000000"/>
            <w:sz w:val="20"/>
            <w:szCs w:val="20"/>
            <w:lang w:val="en-IN" w:eastAsia="en-GB"/>
            <w:rPrChange w:id="14" w:author="Mallika Singh" w:date="2019-11-25T13:48:00Z">
              <w:rPr>
                <w:lang w:val="en-IN" w:eastAsia="en-GB"/>
              </w:rPr>
            </w:rPrChange>
          </w:rPr>
          <w:delText xml:space="preserve"> </w:delText>
        </w:r>
      </w:del>
      <w:r w:rsidRPr="002B3476">
        <w:rPr>
          <w:rFonts w:ascii="Arial" w:eastAsia="Times New Roman" w:hAnsi="Arial" w:cs="Arial"/>
          <w:i/>
          <w:iCs/>
          <w:color w:val="000000"/>
          <w:sz w:val="20"/>
          <w:szCs w:val="20"/>
          <w:lang w:val="en-IN" w:eastAsia="en-GB"/>
          <w:rPrChange w:id="15" w:author="Mallika Singh" w:date="2019-11-25T13:48:00Z">
            <w:rPr>
              <w:lang w:val="en-IN" w:eastAsia="en-GB"/>
            </w:rPr>
          </w:rPrChange>
        </w:rPr>
        <w:t>Account</w:t>
      </w:r>
      <w:ins w:id="16" w:author="Mallika Singh" w:date="2019-11-25T13:49:00Z">
        <w:r w:rsidR="002B3476">
          <w:rPr>
            <w:rFonts w:ascii="Arial" w:eastAsia="Times New Roman" w:hAnsi="Arial" w:cs="Arial"/>
            <w:i/>
            <w:iCs/>
            <w:color w:val="000000"/>
            <w:sz w:val="20"/>
            <w:szCs w:val="20"/>
            <w:lang w:val="en-IN" w:eastAsia="en-GB"/>
          </w:rPr>
          <w:t>: where one of the five</w:t>
        </w:r>
      </w:ins>
      <w:ins w:id="17" w:author="Mallika Singh" w:date="2019-11-25T13:52:00Z">
        <w:r w:rsidR="002B3476">
          <w:rPr>
            <w:rFonts w:ascii="Arial" w:eastAsia="Times New Roman" w:hAnsi="Arial" w:cs="Arial"/>
            <w:i/>
            <w:iCs/>
            <w:color w:val="000000"/>
            <w:sz w:val="20"/>
            <w:szCs w:val="20"/>
            <w:lang w:val="en-IN" w:eastAsia="en-GB"/>
          </w:rPr>
          <w:t xml:space="preserve"> </w:t>
        </w:r>
      </w:ins>
      <w:ins w:id="18" w:author="Mallika Singh" w:date="2019-11-25T13:49:00Z">
        <w:r w:rsidR="002B3476">
          <w:rPr>
            <w:rFonts w:ascii="Arial" w:eastAsia="Times New Roman" w:hAnsi="Arial" w:cs="Arial"/>
            <w:i/>
            <w:iCs/>
            <w:color w:val="000000"/>
            <w:sz w:val="20"/>
            <w:szCs w:val="20"/>
            <w:lang w:val="en-IN" w:eastAsia="en-GB"/>
          </w:rPr>
          <w:t xml:space="preserve">account types learned in </w:t>
        </w:r>
      </w:ins>
      <w:ins w:id="19" w:author="Mallika Singh" w:date="2019-11-25T14:18:00Z">
        <w:r w:rsidR="00F731B6">
          <w:rPr>
            <w:rFonts w:ascii="Arial" w:eastAsia="Times New Roman" w:hAnsi="Arial" w:cs="Arial"/>
            <w:i/>
            <w:iCs/>
            <w:color w:val="000000"/>
            <w:sz w:val="20"/>
            <w:szCs w:val="20"/>
            <w:u w:val="single"/>
            <w:lang w:val="en-IN" w:eastAsia="en-GB"/>
          </w:rPr>
          <w:t>Chapter 1</w:t>
        </w:r>
      </w:ins>
      <w:bookmarkStart w:id="20" w:name="_GoBack"/>
      <w:bookmarkEnd w:id="20"/>
      <w:ins w:id="21" w:author="Mallika Singh" w:date="2019-11-25T13:49:00Z">
        <w:r w:rsidR="002B3476">
          <w:rPr>
            <w:rFonts w:ascii="Arial" w:eastAsia="Times New Roman" w:hAnsi="Arial" w:cs="Arial"/>
            <w:i/>
            <w:iCs/>
            <w:color w:val="000000"/>
            <w:sz w:val="20"/>
            <w:szCs w:val="20"/>
            <w:lang w:val="en-IN" w:eastAsia="en-GB"/>
          </w:rPr>
          <w:t xml:space="preserve"> are entered. </w:t>
        </w:r>
      </w:ins>
    </w:p>
    <w:p w14:paraId="02393DB5" w14:textId="50723519" w:rsidR="002B3476" w:rsidRPr="002B3476" w:rsidRDefault="0070685B" w:rsidP="002B3476">
      <w:pPr>
        <w:pStyle w:val="ListParagraph"/>
        <w:numPr>
          <w:ilvl w:val="0"/>
          <w:numId w:val="18"/>
        </w:numPr>
        <w:rPr>
          <w:ins w:id="22" w:author="Mallika Singh" w:date="2019-11-25T13:49:00Z"/>
          <w:rFonts w:ascii="Times New Roman" w:eastAsia="Times New Roman" w:hAnsi="Times New Roman" w:cs="Times New Roman"/>
          <w:lang w:val="en-IN" w:eastAsia="en-GB"/>
          <w:rPrChange w:id="23" w:author="Mallika Singh" w:date="2019-11-25T13:49:00Z">
            <w:rPr>
              <w:ins w:id="24" w:author="Mallika Singh" w:date="2019-11-25T13:49:00Z"/>
              <w:rFonts w:ascii="Arial" w:eastAsia="Times New Roman" w:hAnsi="Arial" w:cs="Arial"/>
              <w:i/>
              <w:iCs/>
              <w:color w:val="000000"/>
              <w:sz w:val="20"/>
              <w:szCs w:val="20"/>
              <w:lang w:val="en-IN" w:eastAsia="en-GB"/>
            </w:rPr>
          </w:rPrChange>
        </w:rPr>
      </w:pPr>
      <w:del w:id="25" w:author="Mallika Singh" w:date="2019-11-25T13:49:00Z">
        <w:r w:rsidRPr="002B3476" w:rsidDel="002B3476">
          <w:rPr>
            <w:rFonts w:ascii="Arial" w:eastAsia="Times New Roman" w:hAnsi="Arial" w:cs="Arial"/>
            <w:i/>
            <w:iCs/>
            <w:color w:val="000000"/>
            <w:sz w:val="20"/>
            <w:szCs w:val="20"/>
            <w:lang w:val="en-IN" w:eastAsia="en-GB"/>
            <w:rPrChange w:id="26" w:author="Mallika Singh" w:date="2019-11-25T13:48:00Z">
              <w:rPr>
                <w:lang w:val="en-IN" w:eastAsia="en-GB"/>
              </w:rPr>
            </w:rPrChange>
          </w:rPr>
          <w:delText xml:space="preserve">, </w:delText>
        </w:r>
      </w:del>
      <w:r w:rsidRPr="002B3476">
        <w:rPr>
          <w:rFonts w:ascii="Arial" w:eastAsia="Times New Roman" w:hAnsi="Arial" w:cs="Arial"/>
          <w:i/>
          <w:iCs/>
          <w:color w:val="000000"/>
          <w:sz w:val="20"/>
          <w:szCs w:val="20"/>
          <w:lang w:val="en-IN" w:eastAsia="en-GB"/>
          <w:rPrChange w:id="27" w:author="Mallika Singh" w:date="2019-11-25T13:48:00Z">
            <w:rPr>
              <w:lang w:val="en-IN" w:eastAsia="en-GB"/>
            </w:rPr>
          </w:rPrChange>
        </w:rPr>
        <w:t>Debit</w:t>
      </w:r>
      <w:ins w:id="28" w:author="Mallika Singh" w:date="2019-11-25T13:49:00Z">
        <w:r w:rsidR="002B3476">
          <w:rPr>
            <w:rFonts w:ascii="Arial" w:eastAsia="Times New Roman" w:hAnsi="Arial" w:cs="Arial"/>
            <w:i/>
            <w:iCs/>
            <w:color w:val="000000"/>
            <w:sz w:val="20"/>
            <w:szCs w:val="20"/>
            <w:lang w:val="en-IN" w:eastAsia="en-GB"/>
          </w:rPr>
          <w:t>:</w:t>
        </w:r>
      </w:ins>
      <w:del w:id="29" w:author="Mallika Singh" w:date="2019-11-25T13:49:00Z">
        <w:r w:rsidRPr="002B3476" w:rsidDel="002B3476">
          <w:rPr>
            <w:rFonts w:ascii="Arial" w:eastAsia="Times New Roman" w:hAnsi="Arial" w:cs="Arial"/>
            <w:i/>
            <w:iCs/>
            <w:color w:val="000000"/>
            <w:sz w:val="20"/>
            <w:szCs w:val="20"/>
            <w:lang w:val="en-IN" w:eastAsia="en-GB"/>
            <w:rPrChange w:id="30" w:author="Mallika Singh" w:date="2019-11-25T13:48:00Z">
              <w:rPr>
                <w:lang w:val="en-IN" w:eastAsia="en-GB"/>
              </w:rPr>
            </w:rPrChange>
          </w:rPr>
          <w:delText>,</w:delText>
        </w:r>
      </w:del>
      <w:r w:rsidRPr="002B3476">
        <w:rPr>
          <w:rFonts w:ascii="Arial" w:eastAsia="Times New Roman" w:hAnsi="Arial" w:cs="Arial"/>
          <w:i/>
          <w:iCs/>
          <w:color w:val="000000"/>
          <w:sz w:val="20"/>
          <w:szCs w:val="20"/>
          <w:lang w:val="en-IN" w:eastAsia="en-GB"/>
          <w:rPrChange w:id="31" w:author="Mallika Singh" w:date="2019-11-25T13:48:00Z">
            <w:rPr>
              <w:lang w:val="en-IN" w:eastAsia="en-GB"/>
            </w:rPr>
          </w:rPrChange>
        </w:rPr>
        <w:t xml:space="preserve"> </w:t>
      </w:r>
    </w:p>
    <w:p w14:paraId="6EF2DD84" w14:textId="33CD9644" w:rsidR="0070685B" w:rsidRPr="002B3476" w:rsidRDefault="0070685B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lang w:val="en-IN" w:eastAsia="en-GB"/>
          <w:rPrChange w:id="32" w:author="Mallika Singh" w:date="2019-11-25T13:48:00Z">
            <w:rPr>
              <w:rFonts w:ascii="Times New Roman" w:hAnsi="Times New Roman" w:cs="Times New Roman"/>
              <w:lang w:val="en-IN" w:eastAsia="en-GB"/>
            </w:rPr>
          </w:rPrChange>
        </w:rPr>
        <w:pPrChange w:id="33" w:author="Mallika Singh" w:date="2019-11-25T13:48:00Z">
          <w:pPr/>
        </w:pPrChange>
      </w:pPr>
      <w:r w:rsidRPr="002B3476">
        <w:rPr>
          <w:rFonts w:ascii="Arial" w:eastAsia="Times New Roman" w:hAnsi="Arial" w:cs="Arial"/>
          <w:i/>
          <w:iCs/>
          <w:color w:val="000000"/>
          <w:sz w:val="20"/>
          <w:szCs w:val="20"/>
          <w:lang w:val="en-IN" w:eastAsia="en-GB"/>
          <w:rPrChange w:id="34" w:author="Mallika Singh" w:date="2019-11-25T13:48:00Z">
            <w:rPr>
              <w:lang w:val="en-IN" w:eastAsia="en-GB"/>
            </w:rPr>
          </w:rPrChange>
        </w:rPr>
        <w:t>Credit</w:t>
      </w:r>
      <w:ins w:id="35" w:author="Mallika Singh" w:date="2019-11-25T13:51:00Z">
        <w:r w:rsidR="002B3476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: </w:t>
        </w:r>
      </w:ins>
      <w:del w:id="36" w:author="Mallika Singh" w:date="2019-11-25T13:51:00Z">
        <w:r w:rsidRPr="002B3476" w:rsidDel="002B3476">
          <w:rPr>
            <w:rFonts w:ascii="Arial" w:eastAsia="Times New Roman" w:hAnsi="Arial" w:cs="Arial"/>
            <w:i/>
            <w:iCs/>
            <w:color w:val="000000"/>
            <w:sz w:val="20"/>
            <w:szCs w:val="20"/>
            <w:lang w:val="en-IN" w:eastAsia="en-GB"/>
            <w:rPrChange w:id="37" w:author="Mallika Singh" w:date="2019-11-25T13:48:00Z">
              <w:rPr>
                <w:lang w:val="en-IN" w:eastAsia="en-GB"/>
              </w:rPr>
            </w:rPrChange>
          </w:rPr>
          <w:delText>.</w:delText>
        </w:r>
        <w:r w:rsidRPr="002B3476" w:rsidDel="002B3476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  <w:rPrChange w:id="38" w:author="Mallika Singh" w:date="2019-11-25T13:48:00Z">
              <w:rPr>
                <w:lang w:val="en-IN" w:eastAsia="en-GB"/>
              </w:rPr>
            </w:rPrChange>
          </w:rPr>
          <w:delText> </w:delText>
        </w:r>
      </w:del>
    </w:p>
    <w:p w14:paraId="45AE73DD" w14:textId="4B52DA04" w:rsidR="00227DAA" w:rsidRDefault="0083382C" w:rsidP="001E6E4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>
        <w:rPr>
          <w:noProof/>
        </w:rPr>
        <w:drawing>
          <wp:inline distT="0" distB="0" distL="0" distR="0" wp14:anchorId="64F87947" wp14:editId="2D87E7D7">
            <wp:extent cx="4138833" cy="2282190"/>
            <wp:effectExtent l="0" t="0" r="0" b="3810"/>
            <wp:docPr id="1" name="Picture 1" descr="2.1.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672" cy="23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92A21" w14:textId="5F02E4CF" w:rsidR="00AF12DF" w:rsidRPr="0070685B" w:rsidRDefault="00AF12DF" w:rsidP="00AF12DF">
      <w:pPr>
        <w:rPr>
          <w:ins w:id="39" w:author="Mallika Singh" w:date="2019-11-25T14:03:00Z"/>
          <w:rFonts w:ascii="Times New Roman" w:eastAsia="Times New Roman" w:hAnsi="Times New Roman" w:cs="Times New Roman"/>
          <w:lang w:val="en-IN" w:eastAsia="en-GB"/>
        </w:rPr>
      </w:pPr>
      <w:ins w:id="40" w:author="Mallika Singh" w:date="2019-11-25T14:03:00Z">
        <w:r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Each transaction impacts </w:t>
        </w:r>
      </w:ins>
      <w:ins w:id="41" w:author="Mallika Singh" w:date="2019-11-25T14:04:00Z">
        <w:r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at least </w:t>
        </w:r>
      </w:ins>
      <w:ins w:id="42" w:author="Mallika Singh" w:date="2019-11-25T14:03:00Z">
        <w:r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>two accounts</w:t>
        </w:r>
      </w:ins>
      <w:ins w:id="43" w:author="Mallika Singh" w:date="2019-11-25T14:04:00Z">
        <w:r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>, and therefore</w:t>
        </w:r>
      </w:ins>
      <w:ins w:id="44" w:author="Mallika Singh" w:date="2019-11-25T14:12:00Z">
        <w:r w:rsidR="006B0D93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 at least two rows will be filled in, with</w:t>
        </w:r>
      </w:ins>
      <w:ins w:id="45" w:author="Mallika Singh" w:date="2019-11-25T14:04:00Z">
        <w:r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 o</w:t>
        </w:r>
      </w:ins>
      <w:ins w:id="46" w:author="Mallika Singh" w:date="2019-11-25T14:03:00Z">
        <w:r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>ne account in the deb</w:t>
        </w:r>
      </w:ins>
      <w:ins w:id="47" w:author="Mallika Singh" w:date="2019-11-25T14:04:00Z">
        <w:r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it column and one account in the credit column.  </w:t>
        </w:r>
      </w:ins>
    </w:p>
    <w:p w14:paraId="0B48CAF8" w14:textId="0E80B81D" w:rsidR="00227DAA" w:rsidDel="00497DAB" w:rsidRDefault="0025682D" w:rsidP="006009B1">
      <w:pPr>
        <w:pStyle w:val="Quote"/>
        <w:rPr>
          <w:del w:id="48" w:author="Mallika Singh" w:date="2019-11-25T14:05:00Z"/>
          <w:lang w:val="en-IN" w:eastAsia="en-GB"/>
        </w:rPr>
      </w:pPr>
      <w:del w:id="49" w:author="Mallika Singh" w:date="2019-11-25T13:54:00Z">
        <w:r w:rsidDel="002B3476">
          <w:rPr>
            <w:lang w:val="en-IN" w:eastAsia="en-GB"/>
          </w:rPr>
          <w:delText>Note</w:delText>
        </w:r>
      </w:del>
    </w:p>
    <w:p w14:paraId="7B23F94A" w14:textId="77777777" w:rsidR="00497DAB" w:rsidRPr="00497DAB" w:rsidRDefault="00497DAB">
      <w:pPr>
        <w:rPr>
          <w:ins w:id="50" w:author="Mallika Singh" w:date="2019-11-25T14:08:00Z"/>
          <w:lang w:val="en-IN" w:eastAsia="en-GB"/>
        </w:rPr>
        <w:pPrChange w:id="51" w:author="Mallika Singh" w:date="2019-11-25T14:08:00Z">
          <w:pPr>
            <w:pStyle w:val="Quote"/>
          </w:pPr>
        </w:pPrChange>
      </w:pPr>
    </w:p>
    <w:p w14:paraId="4745AD23" w14:textId="7DD0577C" w:rsidR="00AF12DF" w:rsidRDefault="00497DAB" w:rsidP="006009B1">
      <w:pPr>
        <w:pStyle w:val="Quote"/>
        <w:rPr>
          <w:ins w:id="52" w:author="Mallika Singh" w:date="2019-11-25T14:10:00Z"/>
          <w:rFonts w:eastAsia="Times New Roman"/>
          <w:i w:val="0"/>
          <w:iCs w:val="0"/>
          <w:color w:val="000000"/>
          <w:sz w:val="20"/>
          <w:szCs w:val="20"/>
          <w:lang w:val="en-IN" w:eastAsia="en-GB"/>
        </w:rPr>
      </w:pPr>
      <w:ins w:id="53" w:author="Mallika Singh" w:date="2019-11-25T14:08:00Z">
        <w:r w:rsidRPr="006B0D93">
          <w:rPr>
            <w:rFonts w:eastAsia="Times New Roman"/>
            <w:i w:val="0"/>
            <w:iCs w:val="0"/>
            <w:color w:val="000000"/>
            <w:sz w:val="20"/>
            <w:szCs w:val="20"/>
            <w:lang w:val="en-IN" w:eastAsia="en-GB"/>
            <w:rPrChange w:id="54" w:author="Mallika Singh" w:date="2019-11-25T14:10:00Z">
              <w:rPr>
                <w:color w:val="222222"/>
                <w:shd w:val="clear" w:color="auto" w:fill="FFFFFF"/>
              </w:rPr>
            </w:rPrChange>
          </w:rPr>
          <w:t xml:space="preserve">To debit an account, means to enter </w:t>
        </w:r>
      </w:ins>
      <w:ins w:id="55" w:author="Mallika Singh" w:date="2019-11-25T14:09:00Z">
        <w:r w:rsidRPr="006B0D93">
          <w:rPr>
            <w:rFonts w:eastAsia="Times New Roman"/>
            <w:i w:val="0"/>
            <w:iCs w:val="0"/>
            <w:color w:val="000000"/>
            <w:sz w:val="20"/>
            <w:szCs w:val="20"/>
            <w:lang w:val="en-IN" w:eastAsia="en-GB"/>
            <w:rPrChange w:id="56" w:author="Mallika Singh" w:date="2019-11-25T14:10:00Z">
              <w:rPr>
                <w:color w:val="222222"/>
                <w:shd w:val="clear" w:color="auto" w:fill="FFFFFF"/>
              </w:rPr>
            </w:rPrChange>
          </w:rPr>
          <w:t>the amount</w:t>
        </w:r>
      </w:ins>
      <w:ins w:id="57" w:author="Mallika Singh" w:date="2019-11-25T14:08:00Z">
        <w:r w:rsidRPr="006B0D93">
          <w:rPr>
            <w:rFonts w:eastAsia="Times New Roman"/>
            <w:i w:val="0"/>
            <w:iCs w:val="0"/>
            <w:color w:val="000000"/>
            <w:sz w:val="20"/>
            <w:szCs w:val="20"/>
            <w:lang w:val="en-IN" w:eastAsia="en-GB"/>
            <w:rPrChange w:id="58" w:author="Mallika Singh" w:date="2019-11-25T14:10:00Z">
              <w:rPr>
                <w:color w:val="222222"/>
                <w:shd w:val="clear" w:color="auto" w:fill="FFFFFF"/>
              </w:rPr>
            </w:rPrChange>
          </w:rPr>
          <w:t xml:space="preserve"> into the </w:t>
        </w:r>
      </w:ins>
      <w:ins w:id="59" w:author="Mallika Singh" w:date="2019-11-25T14:09:00Z">
        <w:r w:rsidRPr="006B0D93">
          <w:rPr>
            <w:rFonts w:eastAsia="Times New Roman"/>
            <w:i w:val="0"/>
            <w:iCs w:val="0"/>
            <w:color w:val="000000"/>
            <w:sz w:val="20"/>
            <w:szCs w:val="20"/>
            <w:lang w:val="en-IN" w:eastAsia="en-GB"/>
            <w:rPrChange w:id="60" w:author="Mallika Singh" w:date="2019-11-25T14:10:00Z">
              <w:rPr>
                <w:color w:val="222222"/>
                <w:shd w:val="clear" w:color="auto" w:fill="FFFFFF"/>
              </w:rPr>
            </w:rPrChange>
          </w:rPr>
          <w:t xml:space="preserve">left side of the Journal.  To credit an account, means to enter the amount into the right side of the Journal. </w:t>
        </w:r>
      </w:ins>
    </w:p>
    <w:p w14:paraId="3CB93E90" w14:textId="77777777" w:rsidR="006B0D93" w:rsidRPr="006B0D93" w:rsidRDefault="006B0D93">
      <w:pPr>
        <w:rPr>
          <w:ins w:id="61" w:author="Mallika Singh" w:date="2019-11-25T14:00:00Z"/>
          <w:lang w:val="en-IN" w:eastAsia="en-GB"/>
          <w:rPrChange w:id="62" w:author="Mallika Singh" w:date="2019-11-25T14:10:00Z">
            <w:rPr>
              <w:ins w:id="63" w:author="Mallika Singh" w:date="2019-11-25T14:00:00Z"/>
              <w:color w:val="222222"/>
              <w:shd w:val="clear" w:color="auto" w:fill="FFFFFF"/>
            </w:rPr>
          </w:rPrChange>
        </w:rPr>
        <w:pPrChange w:id="64" w:author="Mallika Singh" w:date="2019-11-25T14:10:00Z">
          <w:pPr>
            <w:pStyle w:val="Quote"/>
          </w:pPr>
        </w:pPrChange>
      </w:pPr>
    </w:p>
    <w:p w14:paraId="555756D2" w14:textId="5F6D16B7" w:rsidR="00497DAB" w:rsidRDefault="00497DAB" w:rsidP="006009B1">
      <w:pPr>
        <w:pStyle w:val="Quote"/>
        <w:rPr>
          <w:ins w:id="65" w:author="Mallika Singh" w:date="2019-11-25T14:07:00Z"/>
          <w:color w:val="222222"/>
          <w:shd w:val="clear" w:color="auto" w:fill="FFFFFF"/>
        </w:rPr>
      </w:pPr>
      <w:ins w:id="66" w:author="Mallika Singh" w:date="2019-11-25T14:08:00Z">
        <w:r>
          <w:rPr>
            <w:color w:val="222222"/>
            <w:shd w:val="clear" w:color="auto" w:fill="FFFFFF"/>
          </w:rPr>
          <w:t>Note:</w:t>
        </w:r>
      </w:ins>
    </w:p>
    <w:p w14:paraId="3DA83E53" w14:textId="77777777" w:rsidR="006B0D93" w:rsidRDefault="0025682D" w:rsidP="006009B1">
      <w:pPr>
        <w:pStyle w:val="Quote"/>
        <w:rPr>
          <w:ins w:id="67" w:author="Mallika Singh" w:date="2019-11-25T14:10:00Z"/>
          <w:bCs/>
          <w:color w:val="222222"/>
          <w:shd w:val="clear" w:color="auto" w:fill="FFFFFF"/>
        </w:rPr>
      </w:pPr>
      <w:del w:id="68" w:author="Mallika Singh" w:date="2019-11-25T14:10:00Z">
        <w:r w:rsidRPr="006B0D93" w:rsidDel="006B0D93">
          <w:rPr>
            <w:b/>
            <w:bCs/>
            <w:color w:val="222222"/>
            <w:shd w:val="clear" w:color="auto" w:fill="FFFFFF"/>
            <w:rPrChange w:id="69" w:author="Mallika Singh" w:date="2019-11-25T14:10:00Z">
              <w:rPr>
                <w:color w:val="222222"/>
                <w:shd w:val="clear" w:color="auto" w:fill="FFFFFF"/>
              </w:rPr>
            </w:rPrChange>
          </w:rPr>
          <w:delText xml:space="preserve">The term </w:delText>
        </w:r>
        <w:r w:rsidRPr="006B0D93" w:rsidDel="006B0D93">
          <w:rPr>
            <w:b/>
            <w:bCs/>
            <w:color w:val="222222"/>
            <w:shd w:val="clear" w:color="auto" w:fill="FFFFFF"/>
          </w:rPr>
          <w:delText>d</w:delText>
        </w:r>
      </w:del>
      <w:ins w:id="70" w:author="Mallika Singh" w:date="2019-11-25T14:10:00Z">
        <w:r w:rsidR="006B0D93" w:rsidRPr="006B0D93">
          <w:rPr>
            <w:b/>
            <w:bCs/>
            <w:color w:val="222222"/>
            <w:shd w:val="clear" w:color="auto" w:fill="FFFFFF"/>
            <w:rPrChange w:id="71" w:author="Mallika Singh" w:date="2019-11-25T14:10:00Z">
              <w:rPr>
                <w:color w:val="222222"/>
                <w:shd w:val="clear" w:color="auto" w:fill="FFFFFF"/>
              </w:rPr>
            </w:rPrChange>
          </w:rPr>
          <w:t>D</w:t>
        </w:r>
      </w:ins>
      <w:r w:rsidRPr="006009B1">
        <w:rPr>
          <w:b/>
          <w:color w:val="222222"/>
          <w:shd w:val="clear" w:color="auto" w:fill="FFFFFF"/>
        </w:rPr>
        <w:t>ebit</w:t>
      </w:r>
      <w:r>
        <w:rPr>
          <w:color w:val="222222"/>
          <w:shd w:val="clear" w:color="auto" w:fill="FFFFFF"/>
        </w:rPr>
        <w:t xml:space="preserve"> </w:t>
      </w:r>
      <w:del w:id="72" w:author="Mallika Singh" w:date="2019-11-25T14:10:00Z">
        <w:r w:rsidDel="006B0D93">
          <w:rPr>
            <w:color w:val="222222"/>
            <w:shd w:val="clear" w:color="auto" w:fill="FFFFFF"/>
          </w:rPr>
          <w:delText>refers to the</w:delText>
        </w:r>
      </w:del>
      <w:ins w:id="73" w:author="Mallika Singh" w:date="2019-11-25T14:10:00Z">
        <w:r w:rsidR="006B0D93">
          <w:rPr>
            <w:color w:val="222222"/>
            <w:shd w:val="clear" w:color="auto" w:fill="FFFFFF"/>
          </w:rPr>
          <w:t>=</w:t>
        </w:r>
      </w:ins>
      <w:r>
        <w:rPr>
          <w:color w:val="222222"/>
          <w:shd w:val="clear" w:color="auto" w:fill="FFFFFF"/>
        </w:rPr>
        <w:t xml:space="preserve"> </w:t>
      </w:r>
      <w:r w:rsidRPr="006009B1">
        <w:rPr>
          <w:b/>
          <w:color w:val="222222"/>
          <w:shd w:val="clear" w:color="auto" w:fill="FFFFFF"/>
        </w:rPr>
        <w:t>left</w:t>
      </w:r>
      <w:r>
        <w:rPr>
          <w:color w:val="222222"/>
          <w:shd w:val="clear" w:color="auto" w:fill="FFFFFF"/>
        </w:rPr>
        <w:t> </w:t>
      </w:r>
      <w:del w:id="74" w:author="Mallika Singh" w:date="2019-11-25T14:10:00Z">
        <w:r w:rsidRPr="006009B1" w:rsidDel="006B0D93">
          <w:rPr>
            <w:bCs/>
            <w:color w:val="222222"/>
            <w:shd w:val="clear" w:color="auto" w:fill="FFFFFF"/>
          </w:rPr>
          <w:delText>side</w:delText>
        </w:r>
        <w:r w:rsidDel="006B0D93">
          <w:rPr>
            <w:color w:val="222222"/>
            <w:shd w:val="clear" w:color="auto" w:fill="FFFFFF"/>
          </w:rPr>
          <w:delText xml:space="preserve"> of an account and </w:delText>
        </w:r>
      </w:del>
    </w:p>
    <w:p w14:paraId="7D33AAAE" w14:textId="0923AA52" w:rsidR="0025682D" w:rsidRPr="001E6E49" w:rsidRDefault="0025682D" w:rsidP="006009B1">
      <w:pPr>
        <w:pStyle w:val="Quote"/>
        <w:rPr>
          <w:lang w:val="en-IN" w:eastAsia="en-GB"/>
        </w:rPr>
      </w:pPr>
      <w:del w:id="75" w:author="Mallika Singh" w:date="2019-11-25T14:10:00Z">
        <w:r w:rsidRPr="006009B1" w:rsidDel="006B0D93">
          <w:rPr>
            <w:b/>
            <w:color w:val="222222"/>
            <w:shd w:val="clear" w:color="auto" w:fill="FFFFFF"/>
          </w:rPr>
          <w:delText>credit</w:delText>
        </w:r>
        <w:r w:rsidDel="006B0D93">
          <w:rPr>
            <w:color w:val="222222"/>
            <w:shd w:val="clear" w:color="auto" w:fill="FFFFFF"/>
          </w:rPr>
          <w:delText xml:space="preserve"> </w:delText>
        </w:r>
      </w:del>
      <w:ins w:id="76" w:author="Mallika Singh" w:date="2019-11-25T14:10:00Z">
        <w:r w:rsidR="006B0D93">
          <w:rPr>
            <w:b/>
            <w:color w:val="222222"/>
            <w:shd w:val="clear" w:color="auto" w:fill="FFFFFF"/>
          </w:rPr>
          <w:t>C</w:t>
        </w:r>
        <w:r w:rsidR="006B0D93" w:rsidRPr="006009B1">
          <w:rPr>
            <w:b/>
            <w:color w:val="222222"/>
            <w:shd w:val="clear" w:color="auto" w:fill="FFFFFF"/>
          </w:rPr>
          <w:t>redit</w:t>
        </w:r>
        <w:r w:rsidR="006B0D93">
          <w:rPr>
            <w:color w:val="222222"/>
            <w:shd w:val="clear" w:color="auto" w:fill="FFFFFF"/>
          </w:rPr>
          <w:t xml:space="preserve"> = </w:t>
        </w:r>
      </w:ins>
      <w:del w:id="77" w:author="Mallika Singh" w:date="2019-11-25T14:10:00Z">
        <w:r w:rsidDel="006B0D93">
          <w:rPr>
            <w:color w:val="222222"/>
            <w:shd w:val="clear" w:color="auto" w:fill="FFFFFF"/>
          </w:rPr>
          <w:delText xml:space="preserve">refers to the </w:delText>
        </w:r>
      </w:del>
      <w:r w:rsidRPr="006009B1">
        <w:rPr>
          <w:b/>
          <w:color w:val="222222"/>
          <w:shd w:val="clear" w:color="auto" w:fill="FFFFFF"/>
        </w:rPr>
        <w:t>right</w:t>
      </w:r>
      <w:del w:id="78" w:author="Mallika Singh" w:date="2019-11-25T14:10:00Z">
        <w:r w:rsidDel="006B0D93">
          <w:rPr>
            <w:color w:val="222222"/>
            <w:shd w:val="clear" w:color="auto" w:fill="FFFFFF"/>
          </w:rPr>
          <w:delText> </w:delText>
        </w:r>
        <w:r w:rsidRPr="006009B1" w:rsidDel="006B0D93">
          <w:rPr>
            <w:bCs/>
            <w:color w:val="222222"/>
            <w:shd w:val="clear" w:color="auto" w:fill="FFFFFF"/>
          </w:rPr>
          <w:delText>side</w:delText>
        </w:r>
        <w:r w:rsidDel="006B0D93">
          <w:rPr>
            <w:color w:val="222222"/>
            <w:shd w:val="clear" w:color="auto" w:fill="FFFFFF"/>
          </w:rPr>
          <w:delText> of an account</w:delText>
        </w:r>
      </w:del>
      <w:r>
        <w:rPr>
          <w:color w:val="222222"/>
          <w:shd w:val="clear" w:color="auto" w:fill="FFFFFF"/>
        </w:rPr>
        <w:t>.</w:t>
      </w:r>
    </w:p>
    <w:p w14:paraId="0BF11F18" w14:textId="3C42889A" w:rsidR="0070685B" w:rsidRDefault="0070685B"/>
    <w:p w14:paraId="64169911" w14:textId="4C050886" w:rsidR="00320819" w:rsidRDefault="00320819" w:rsidP="00320819">
      <w:pPr>
        <w:pStyle w:val="Heading2"/>
        <w:rPr>
          <w:ins w:id="79" w:author="Mallika Singh" w:date="2019-11-25T13:54:00Z"/>
          <w:rFonts w:ascii="Arial" w:hAnsi="Arial" w:cs="Arial"/>
        </w:rPr>
      </w:pPr>
      <w:r>
        <w:rPr>
          <w:rFonts w:ascii="Arial" w:hAnsi="Arial" w:cs="Arial"/>
        </w:rPr>
        <w:t>Rules of Debit and Credit</w:t>
      </w:r>
    </w:p>
    <w:p w14:paraId="7824E1E8" w14:textId="13266A20" w:rsidR="002B3476" w:rsidRDefault="002B3476" w:rsidP="002B3476">
      <w:pPr>
        <w:rPr>
          <w:ins w:id="80" w:author="Mallika Singh" w:date="2019-11-25T13:54:00Z"/>
        </w:rPr>
      </w:pPr>
    </w:p>
    <w:p w14:paraId="43C21315" w14:textId="77777777" w:rsidR="002B3476" w:rsidRDefault="002B3476" w:rsidP="002B3476">
      <w:pPr>
        <w:rPr>
          <w:ins w:id="81" w:author="Mallika Singh" w:date="2019-11-25T13:54:00Z"/>
        </w:rPr>
      </w:pPr>
    </w:p>
    <w:p w14:paraId="7D2B0BD4" w14:textId="77777777" w:rsidR="002B3476" w:rsidRPr="002B3476" w:rsidRDefault="002B3476">
      <w:pPr>
        <w:rPr>
          <w:rPrChange w:id="82" w:author="Mallika Singh" w:date="2019-11-25T13:54:00Z">
            <w:rPr>
              <w:rFonts w:ascii="Arial" w:hAnsi="Arial" w:cs="Arial"/>
            </w:rPr>
          </w:rPrChange>
        </w:rPr>
        <w:pPrChange w:id="83" w:author="Mallika Singh" w:date="2019-11-25T13:54:00Z">
          <w:pPr>
            <w:pStyle w:val="Heading2"/>
          </w:pPr>
        </w:pPrChange>
      </w:pPr>
    </w:p>
    <w:p w14:paraId="254B19B7" w14:textId="335A16EA" w:rsidR="00751A89" w:rsidRDefault="00751A89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sectPr w:rsidR="00751A89" w:rsidSect="00D47F34">
          <w:pgSz w:w="11900" w:h="16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When deciding if a </w:t>
      </w:r>
      <w:del w:id="84" w:author="Mallika Singh" w:date="2019-11-25T14:13:00Z">
        <w:r w:rsidDel="006B0D93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delText>journal entry</w:delText>
        </w:r>
      </w:del>
      <w:ins w:id="85" w:author="Mallika Singh" w:date="2019-11-25T14:13:00Z">
        <w:r w:rsidR="006B0D93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>transaction</w:t>
        </w:r>
      </w:ins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should be in the debit</w:t>
      </w:r>
      <w:ins w:id="86" w:author="Mallika Singh" w:date="2019-11-25T14:10:00Z">
        <w:r w:rsidR="006B0D93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 (left)</w:t>
        </w:r>
      </w:ins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or credit</w:t>
      </w:r>
      <w:ins w:id="87" w:author="Mallika Singh" w:date="2019-11-25T14:10:00Z">
        <w:r w:rsidR="006B0D93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 (right)</w:t>
        </w:r>
      </w:ins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column </w:t>
      </w:r>
      <w:ins w:id="88" w:author="Mallika Singh" w:date="2019-11-25T14:13:00Z">
        <w:r w:rsidR="006B0D93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of the journal </w:t>
        </w:r>
      </w:ins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we can use the following rule of thumb:</w:t>
      </w:r>
    </w:p>
    <w:p w14:paraId="685EBA8E" w14:textId="1527C87C" w:rsidR="00DA5647" w:rsidRDefault="00DA5647" w:rsidP="00E76910"/>
    <w:p w14:paraId="3242E9EE" w14:textId="6E91B375" w:rsidR="00DA5647" w:rsidRPr="00B40E18" w:rsidRDefault="00DA5647" w:rsidP="00D1195B">
      <w:commentRangeStart w:id="89"/>
      <w:r>
        <w:rPr>
          <w:noProof/>
        </w:rPr>
        <w:lastRenderedPageBreak/>
        <w:drawing>
          <wp:inline distT="0" distB="0" distL="0" distR="0" wp14:anchorId="669E7973" wp14:editId="52B83848">
            <wp:extent cx="5270500" cy="2897505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89"/>
      <w:r w:rsidR="006B0D93">
        <w:rPr>
          <w:rStyle w:val="CommentReference"/>
          <w:rFonts w:ascii="Times New Roman" w:eastAsia="Times New Roman" w:hAnsi="Times New Roman" w:cs="Times New Roman"/>
        </w:rPr>
        <w:commentReference w:id="89"/>
      </w:r>
    </w:p>
    <w:p w14:paraId="23545C66" w14:textId="77777777" w:rsidR="00751A89" w:rsidRDefault="00751A89" w:rsidP="00320819"/>
    <w:p w14:paraId="59B1FF59" w14:textId="77777777" w:rsidR="00AF12DF" w:rsidRDefault="00AF12DF" w:rsidP="00320819">
      <w:pPr>
        <w:rPr>
          <w:ins w:id="90" w:author="Mallika Singh" w:date="2019-11-25T14:05:00Z"/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6D5C34EC" w14:textId="77777777" w:rsidR="00AF12DF" w:rsidRDefault="00AF12DF" w:rsidP="00320819">
      <w:pPr>
        <w:rPr>
          <w:ins w:id="91" w:author="Mallika Singh" w:date="2019-11-25T14:05:00Z"/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62AA64C4" w14:textId="291894FB" w:rsidR="00AF12DF" w:rsidRDefault="00AF12DF" w:rsidP="00320819">
      <w:pPr>
        <w:rPr>
          <w:ins w:id="92" w:author="Mallika Singh" w:date="2019-11-25T14:11:00Z"/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2F182884" w14:textId="222DD811" w:rsidR="006B0D93" w:rsidRDefault="006B0D93" w:rsidP="00320819">
      <w:pPr>
        <w:rPr>
          <w:ins w:id="93" w:author="Mallika Singh" w:date="2019-11-25T14:11:00Z"/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ins w:id="94" w:author="Mallika Singh" w:date="2019-11-25T14:11:00Z">
        <w:r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>Now let’s look at two Core Fit transaction</w:t>
        </w:r>
      </w:ins>
      <w:ins w:id="95" w:author="Mallika Singh" w:date="2019-11-25T14:13:00Z">
        <w:r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>s</w:t>
        </w:r>
      </w:ins>
      <w:ins w:id="96" w:author="Mallika Singh" w:date="2019-11-25T14:11:00Z">
        <w:r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 xml:space="preserve"> and how they will be entered into the Journal. </w:t>
        </w:r>
      </w:ins>
    </w:p>
    <w:p w14:paraId="3712EBDF" w14:textId="77777777" w:rsidR="006B0D93" w:rsidRDefault="006B0D93" w:rsidP="00320819">
      <w:pPr>
        <w:rPr>
          <w:ins w:id="97" w:author="Mallika Singh" w:date="2019-11-25T14:05:00Z"/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2B8356A0" w14:textId="57A3A5F9" w:rsidR="00367B0E" w:rsidRDefault="00700E3E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del w:id="98" w:author="Mallika Singh" w:date="2019-11-25T14:12:00Z">
        <w:r w:rsidDel="006B0D93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delText>For example</w:delText>
        </w:r>
        <w:r w:rsidR="006F5B44" w:rsidDel="006B0D93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delText>,</w:delText>
        </w:r>
        <w:r w:rsidDel="006B0D93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delText xml:space="preserve"> o</w:delText>
        </w:r>
      </w:del>
      <w:ins w:id="99" w:author="Mallika Singh" w:date="2019-11-25T14:12:00Z">
        <w:r w:rsidR="006B0D93">
          <w:rPr>
            <w:rFonts w:ascii="Arial" w:eastAsia="Times New Roman" w:hAnsi="Arial" w:cs="Arial"/>
            <w:color w:val="000000"/>
            <w:sz w:val="20"/>
            <w:szCs w:val="20"/>
            <w:lang w:val="en-IN" w:eastAsia="en-GB"/>
          </w:rPr>
          <w:t>O</w:t>
        </w:r>
      </w:ins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n September 1, </w:t>
      </w:r>
      <w:r w:rsidR="00E2728E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a new member joins Core Fitness and pays $50 in monthly membership fees. Cash is increasing so it goes in the Debit column. Revenue is also increasing so it goes in the Credit column.</w:t>
      </w:r>
      <w:r w:rsidR="00367B0E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</w:t>
      </w:r>
    </w:p>
    <w:p w14:paraId="422DA955" w14:textId="6CC5EF0D" w:rsidR="00825DC9" w:rsidRDefault="00825DC9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0070C960" w14:textId="569AAEE0" w:rsidR="00825DC9" w:rsidRDefault="008E570C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>
        <w:rPr>
          <w:noProof/>
        </w:rPr>
        <w:drawing>
          <wp:inline distT="0" distB="0" distL="0" distR="0" wp14:anchorId="51A30298" wp14:editId="274A06E9">
            <wp:extent cx="5266944" cy="1088136"/>
            <wp:effectExtent l="0" t="0" r="0" b="0"/>
            <wp:docPr id="6" name="Picture 6" descr="2.2.2_rules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944" cy="108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E5FFB" w14:textId="77777777" w:rsidR="00367B0E" w:rsidRDefault="00367B0E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059F7E7B" w14:textId="330897F8" w:rsidR="00367B0E" w:rsidRDefault="00367B0E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The next day, </w:t>
      </w:r>
      <w:r w:rsidR="00E2728E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Core Fitness pays $100 in cash for cleaning supplies to sanitize its gym equipment.  In this transaction, Supplies Expense increases by $100 so it goes in the Credit column. Meanwhile, Cash decreases by $100 so it goes in the credit column.  </w:t>
      </w: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  </w:t>
      </w:r>
    </w:p>
    <w:p w14:paraId="1DD8B56D" w14:textId="1DB4DFBB" w:rsidR="00367B0E" w:rsidRDefault="00367B0E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5E514E0C" w14:textId="1BEB6F76" w:rsidR="00367B0E" w:rsidRDefault="00367B0E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53639092" w14:textId="77DC611D" w:rsidR="00367B0E" w:rsidRDefault="002B7504" w:rsidP="00320819">
      <w:pPr>
        <w:rPr>
          <w:ins w:id="100" w:author="Mallika Singh" w:date="2019-11-25T14:18:00Z"/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>
        <w:rPr>
          <w:noProof/>
        </w:rPr>
        <w:drawing>
          <wp:inline distT="0" distB="0" distL="0" distR="0" wp14:anchorId="6120EB9F" wp14:editId="5D4CFD7C">
            <wp:extent cx="5266944" cy="1088136"/>
            <wp:effectExtent l="0" t="0" r="0" b="0"/>
            <wp:docPr id="8" name="Picture 8" descr="2.2.2_rules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944" cy="1088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693CA" w14:textId="31E088C5" w:rsidR="00B33C17" w:rsidRDefault="00B33C17" w:rsidP="00320819">
      <w:pPr>
        <w:rPr>
          <w:ins w:id="101" w:author="Mallika Singh" w:date="2019-11-25T14:18:00Z"/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291714E9" w14:textId="77777777" w:rsidR="00B33C17" w:rsidRDefault="00B33C17" w:rsidP="00B33C17">
      <w:pPr>
        <w:pStyle w:val="Quote"/>
        <w:rPr>
          <w:ins w:id="102" w:author="Mallika Singh" w:date="2019-11-25T14:18:00Z"/>
          <w:lang w:val="en-IN" w:eastAsia="en-GB"/>
        </w:rPr>
      </w:pPr>
      <w:ins w:id="103" w:author="Mallika Singh" w:date="2019-11-25T14:18:00Z">
        <w:r>
          <w:rPr>
            <w:lang w:val="en-IN" w:eastAsia="en-GB"/>
          </w:rPr>
          <w:t>Tip:</w:t>
        </w:r>
      </w:ins>
    </w:p>
    <w:p w14:paraId="758A099B" w14:textId="77777777" w:rsidR="00B33C17" w:rsidRDefault="00B33C17" w:rsidP="00B33C17">
      <w:pPr>
        <w:pStyle w:val="Quote"/>
        <w:rPr>
          <w:ins w:id="104" w:author="Mallika Singh" w:date="2019-11-25T14:18:00Z"/>
          <w:color w:val="222222"/>
          <w:shd w:val="clear" w:color="auto" w:fill="FFFFFF"/>
        </w:rPr>
      </w:pPr>
      <w:ins w:id="105" w:author="Mallika Singh" w:date="2019-11-25T14:18:00Z">
        <w:r>
          <w:rPr>
            <w:color w:val="222222"/>
            <w:shd w:val="clear" w:color="auto" w:fill="FFFFFF"/>
          </w:rPr>
          <w:t xml:space="preserve">Since the Cash Account is used in many transactions, it is useful to remember the following rule: </w:t>
        </w:r>
      </w:ins>
    </w:p>
    <w:p w14:paraId="4B9F6CC7" w14:textId="77777777" w:rsidR="00B33C17" w:rsidRPr="00C341A5" w:rsidRDefault="00B33C17" w:rsidP="00B33C17">
      <w:pPr>
        <w:pStyle w:val="ListParagraph"/>
        <w:numPr>
          <w:ilvl w:val="0"/>
          <w:numId w:val="19"/>
        </w:numPr>
        <w:rPr>
          <w:ins w:id="106" w:author="Mallika Singh" w:date="2019-11-25T14:18:00Z"/>
        </w:rPr>
      </w:pPr>
      <w:ins w:id="107" w:author="Mallika Singh" w:date="2019-11-25T14:18:00Z">
        <w:r w:rsidRPr="00C341A5">
          <w:rPr>
            <w:rFonts w:ascii="Arial" w:hAnsi="Arial" w:cs="Arial"/>
            <w:i/>
            <w:iCs/>
            <w:color w:val="222222"/>
            <w:shd w:val="clear" w:color="auto" w:fill="FFFFFF"/>
          </w:rPr>
          <w:t>Whe</w:t>
        </w:r>
        <w:r>
          <w:rPr>
            <w:rFonts w:ascii="Arial" w:hAnsi="Arial" w:cs="Arial"/>
            <w:i/>
            <w:iCs/>
            <w:color w:val="222222"/>
            <w:shd w:val="clear" w:color="auto" w:fill="FFFFFF"/>
          </w:rPr>
          <w:t xml:space="preserve">n the company </w:t>
        </w:r>
        <w:r w:rsidRPr="00C341A5">
          <w:rPr>
            <w:rFonts w:ascii="Arial" w:hAnsi="Arial" w:cs="Arial"/>
            <w:b/>
            <w:bCs/>
            <w:i/>
            <w:iCs/>
            <w:color w:val="222222"/>
            <w:shd w:val="clear" w:color="auto" w:fill="FFFFFF"/>
          </w:rPr>
          <w:t>receives</w:t>
        </w:r>
        <w:r>
          <w:rPr>
            <w:rFonts w:ascii="Arial" w:hAnsi="Arial" w:cs="Arial"/>
            <w:i/>
            <w:iCs/>
            <w:color w:val="222222"/>
            <w:shd w:val="clear" w:color="auto" w:fill="FFFFFF"/>
          </w:rPr>
          <w:t xml:space="preserve"> cash, </w:t>
        </w:r>
        <w:r w:rsidRPr="00C341A5">
          <w:rPr>
            <w:rFonts w:ascii="Arial" w:hAnsi="Arial" w:cs="Arial"/>
            <w:b/>
            <w:bCs/>
            <w:i/>
            <w:iCs/>
            <w:color w:val="222222"/>
            <w:shd w:val="clear" w:color="auto" w:fill="FFFFFF"/>
          </w:rPr>
          <w:t>debit</w:t>
        </w:r>
        <w:r>
          <w:rPr>
            <w:rFonts w:ascii="Arial" w:hAnsi="Arial" w:cs="Arial"/>
            <w:i/>
            <w:iCs/>
            <w:color w:val="222222"/>
            <w:shd w:val="clear" w:color="auto" w:fill="FFFFFF"/>
          </w:rPr>
          <w:t xml:space="preserve"> cash</w:t>
        </w:r>
      </w:ins>
    </w:p>
    <w:p w14:paraId="3E1CF6AB" w14:textId="77777777" w:rsidR="00B33C17" w:rsidRPr="00C341A5" w:rsidRDefault="00B33C17" w:rsidP="00B33C17">
      <w:pPr>
        <w:pStyle w:val="ListParagraph"/>
        <w:numPr>
          <w:ilvl w:val="0"/>
          <w:numId w:val="19"/>
        </w:numPr>
        <w:rPr>
          <w:ins w:id="108" w:author="Mallika Singh" w:date="2019-11-25T14:18:00Z"/>
        </w:rPr>
      </w:pPr>
      <w:ins w:id="109" w:author="Mallika Singh" w:date="2019-11-25T14:18:00Z">
        <w:r>
          <w:rPr>
            <w:rFonts w:ascii="Arial" w:hAnsi="Arial" w:cs="Arial"/>
            <w:i/>
            <w:iCs/>
            <w:color w:val="222222"/>
            <w:shd w:val="clear" w:color="auto" w:fill="FFFFFF"/>
          </w:rPr>
          <w:t xml:space="preserve">When the company </w:t>
        </w:r>
        <w:r w:rsidRPr="00C341A5">
          <w:rPr>
            <w:rFonts w:ascii="Arial" w:hAnsi="Arial" w:cs="Arial"/>
            <w:b/>
            <w:bCs/>
            <w:i/>
            <w:iCs/>
            <w:color w:val="222222"/>
            <w:shd w:val="clear" w:color="auto" w:fill="FFFFFF"/>
          </w:rPr>
          <w:t>gives</w:t>
        </w:r>
        <w:r>
          <w:rPr>
            <w:rFonts w:ascii="Arial" w:hAnsi="Arial" w:cs="Arial"/>
            <w:i/>
            <w:iCs/>
            <w:color w:val="222222"/>
            <w:shd w:val="clear" w:color="auto" w:fill="FFFFFF"/>
          </w:rPr>
          <w:t xml:space="preserve"> cash, </w:t>
        </w:r>
        <w:r w:rsidRPr="00C341A5">
          <w:rPr>
            <w:rFonts w:ascii="Arial" w:hAnsi="Arial" w:cs="Arial"/>
            <w:b/>
            <w:bCs/>
            <w:i/>
            <w:iCs/>
            <w:color w:val="222222"/>
            <w:shd w:val="clear" w:color="auto" w:fill="FFFFFF"/>
          </w:rPr>
          <w:t>credit</w:t>
        </w:r>
        <w:r>
          <w:rPr>
            <w:rFonts w:ascii="Arial" w:hAnsi="Arial" w:cs="Arial"/>
            <w:i/>
            <w:iCs/>
            <w:color w:val="222222"/>
            <w:shd w:val="clear" w:color="auto" w:fill="FFFFFF"/>
          </w:rPr>
          <w:t xml:space="preserve"> cash</w:t>
        </w:r>
      </w:ins>
    </w:p>
    <w:p w14:paraId="0DEBC5FC" w14:textId="77777777" w:rsidR="00B33C17" w:rsidRDefault="00B33C17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5B80A38B" w14:textId="77777777" w:rsidR="00957D6F" w:rsidRDefault="00957D6F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5136EC08" w14:textId="77777777" w:rsidR="00700E3E" w:rsidRDefault="00700E3E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52531DAB" w14:textId="6F6E3552" w:rsidR="00F01181" w:rsidRDefault="00320819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 w:rsidRPr="00320819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Whether an account’s amount should be entered in the debit column or the credit column is based on </w:t>
      </w:r>
    </w:p>
    <w:p w14:paraId="2128D09D" w14:textId="77777777" w:rsidR="00F01181" w:rsidRDefault="00F01181" w:rsidP="00320819">
      <w:p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</w:p>
    <w:p w14:paraId="687104EE" w14:textId="40006C0E" w:rsidR="00F01181" w:rsidRPr="00F01181" w:rsidRDefault="00F01181" w:rsidP="00F01181">
      <w:pPr>
        <w:pStyle w:val="ListParagraph"/>
        <w:numPr>
          <w:ilvl w:val="0"/>
          <w:numId w:val="17"/>
        </w:numP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T</w:t>
      </w:r>
      <w:r w:rsidR="00320819" w:rsidRPr="00F01181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ype of account</w:t>
      </w:r>
    </w:p>
    <w:p w14:paraId="54C3CEB7" w14:textId="4B19B197" w:rsidR="00F01181" w:rsidRPr="00F01181" w:rsidRDefault="00F01181" w:rsidP="00F01181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lang w:val="en-IN" w:eastAsia="en-GB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W</w:t>
      </w:r>
      <w:r w:rsidR="00320819" w:rsidRPr="00F01181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 xml:space="preserve">hether the account is increasing or decreasing. </w:t>
      </w:r>
    </w:p>
    <w:p w14:paraId="422DA4BF" w14:textId="77777777" w:rsidR="00F01181" w:rsidRPr="00F01181" w:rsidRDefault="00F01181" w:rsidP="00F01181">
      <w:pPr>
        <w:rPr>
          <w:rFonts w:ascii="Times New Roman" w:eastAsia="Times New Roman" w:hAnsi="Times New Roman" w:cs="Times New Roman"/>
          <w:lang w:val="en-IN" w:eastAsia="en-GB"/>
        </w:rPr>
      </w:pPr>
    </w:p>
    <w:p w14:paraId="492BA073" w14:textId="76DE1DE4" w:rsidR="00320819" w:rsidRPr="00F01181" w:rsidRDefault="00320819" w:rsidP="00F01181">
      <w:pPr>
        <w:rPr>
          <w:rFonts w:ascii="Times New Roman" w:eastAsia="Times New Roman" w:hAnsi="Times New Roman" w:cs="Times New Roman"/>
          <w:lang w:val="en-IN" w:eastAsia="en-GB"/>
        </w:rPr>
      </w:pPr>
      <w:r w:rsidRPr="00F01181">
        <w:rPr>
          <w:rFonts w:ascii="Arial" w:eastAsia="Times New Roman" w:hAnsi="Arial" w:cs="Arial"/>
          <w:color w:val="000000"/>
          <w:sz w:val="20"/>
          <w:szCs w:val="20"/>
          <w:lang w:val="en-IN" w:eastAsia="en-GB"/>
        </w:rPr>
        <w:t>The following table summarizes the rules of debit and credit for commonly used accounts.</w:t>
      </w:r>
    </w:p>
    <w:p w14:paraId="4BE2A767" w14:textId="2122ECE5" w:rsidR="00320819" w:rsidRDefault="00062041" w:rsidP="00C60AC1">
      <w:r>
        <w:rPr>
          <w:noProof/>
        </w:rPr>
        <w:drawing>
          <wp:inline distT="0" distB="0" distL="0" distR="0" wp14:anchorId="53E6DD97" wp14:editId="0E0008CF">
            <wp:extent cx="5301833" cy="4947313"/>
            <wp:effectExtent l="0" t="0" r="0" b="5715"/>
            <wp:docPr id="3" name="Picture 3" descr="2.1.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814" cy="4951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4EB55" w14:textId="77777777" w:rsidR="00320819" w:rsidRPr="00320819" w:rsidRDefault="00320819" w:rsidP="00320819">
      <w:pPr>
        <w:rPr>
          <w:rFonts w:ascii="Times New Roman" w:eastAsia="Times New Roman" w:hAnsi="Times New Roman" w:cs="Times New Roman"/>
          <w:lang w:val="en-IN" w:eastAsia="en-GB"/>
        </w:rPr>
      </w:pPr>
    </w:p>
    <w:p w14:paraId="44B51AE2" w14:textId="77777777" w:rsidR="00320819" w:rsidRPr="003A72E0" w:rsidRDefault="00320819" w:rsidP="003A72E0">
      <w:pPr>
        <w:pStyle w:val="Heading2"/>
        <w:rPr>
          <w:rFonts w:ascii="Arial" w:hAnsi="Arial" w:cs="Arial"/>
        </w:rPr>
      </w:pPr>
      <w:r w:rsidRPr="003A72E0">
        <w:rPr>
          <w:rFonts w:ascii="Arial" w:hAnsi="Arial" w:cs="Arial"/>
        </w:rPr>
        <w:t>Interactive Exercise 3 – Account classifications and behaviors</w:t>
      </w:r>
    </w:p>
    <w:p w14:paraId="72D52571" w14:textId="77777777" w:rsidR="00320819" w:rsidRPr="00320819" w:rsidRDefault="00320819" w:rsidP="00320819">
      <w:pPr>
        <w:rPr>
          <w:rFonts w:ascii="Times New Roman" w:eastAsia="Times New Roman" w:hAnsi="Times New Roman" w:cs="Times New Roman"/>
          <w:lang w:val="en-IN" w:eastAsia="en-GB"/>
        </w:rPr>
      </w:pPr>
    </w:p>
    <w:p w14:paraId="760A5BFB" w14:textId="21E732B5" w:rsidR="00320819" w:rsidRDefault="00320819" w:rsidP="00320819">
      <w:pPr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</w:pPr>
      <w:r w:rsidRPr="004E0F9D">
        <w:rPr>
          <w:rStyle w:val="Heading3Char"/>
        </w:rPr>
        <w:t>Instruction</w:t>
      </w:r>
      <w:r w:rsidRPr="003A72E0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n-IN" w:eastAsia="en-GB"/>
        </w:rPr>
        <w:t xml:space="preserve">:  </w:t>
      </w:r>
      <w:r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For each</w:t>
      </w:r>
      <w:r w:rsidR="00830792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 one of </w:t>
      </w:r>
      <w:r w:rsidR="003811C4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the </w:t>
      </w:r>
      <w:r w:rsidR="003811C4"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accounts</w:t>
      </w:r>
      <w:r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 listed</w:t>
      </w:r>
      <w:r w:rsidR="0025017D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 below</w:t>
      </w:r>
      <w:r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, </w:t>
      </w:r>
      <w:r w:rsidR="0025017D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enter</w:t>
      </w:r>
      <w:r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 </w:t>
      </w:r>
      <w:r w:rsidR="00830792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the</w:t>
      </w:r>
      <w:r w:rsidR="00830792"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 </w:t>
      </w:r>
      <w:r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corresponding </w:t>
      </w:r>
      <w:r w:rsidR="00956F02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Account Type</w:t>
      </w:r>
      <w:r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 xml:space="preserve"> and whether </w:t>
      </w:r>
      <w:r w:rsidR="00830792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an increase in the Account would be a Debit or a Credit</w:t>
      </w:r>
      <w:r w:rsidRPr="003A72E0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.</w:t>
      </w:r>
    </w:p>
    <w:p w14:paraId="3D90FCDB" w14:textId="7E4132C0" w:rsidR="009F1FEE" w:rsidRDefault="009F1FEE" w:rsidP="00320819">
      <w:pPr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</w:pPr>
    </w:p>
    <w:p w14:paraId="2644DDBF" w14:textId="311962BA" w:rsidR="009F1FEE" w:rsidRDefault="009F1FEE" w:rsidP="00320819">
      <w:pPr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The list of “Account Types” to choose from are listed below</w:t>
      </w:r>
      <w:r w:rsidR="007B1819">
        <w:rPr>
          <w:rFonts w:ascii="Arial" w:eastAsia="Times New Roman" w:hAnsi="Arial" w:cs="Arial"/>
          <w:color w:val="000000" w:themeColor="text1"/>
          <w:sz w:val="20"/>
          <w:szCs w:val="20"/>
          <w:lang w:val="en-IN" w:eastAsia="en-GB"/>
        </w:rPr>
        <w:t>….</w:t>
      </w:r>
    </w:p>
    <w:p w14:paraId="53AA77DB" w14:textId="4A01342B" w:rsidR="00AA397E" w:rsidRDefault="00AA397E" w:rsidP="00320819">
      <w:pPr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</w:p>
    <w:p w14:paraId="19D27A2C" w14:textId="46D5DA59" w:rsidR="00AA397E" w:rsidRPr="003A72E0" w:rsidRDefault="00AA397E" w:rsidP="00320819">
      <w:pPr>
        <w:rPr>
          <w:rFonts w:ascii="Times New Roman" w:eastAsia="Times New Roman" w:hAnsi="Times New Roman" w:cs="Times New Roman"/>
          <w:color w:val="000000" w:themeColor="text1"/>
          <w:lang w:val="en-IN" w:eastAsia="en-GB"/>
        </w:rPr>
      </w:pPr>
      <w:r>
        <w:rPr>
          <w:noProof/>
        </w:rPr>
        <w:lastRenderedPageBreak/>
        <w:drawing>
          <wp:inline distT="0" distB="0" distL="0" distR="0" wp14:anchorId="152652E3" wp14:editId="5EAC9B60">
            <wp:extent cx="5270500" cy="2418080"/>
            <wp:effectExtent l="0" t="0" r="6350" b="1270"/>
            <wp:docPr id="4" name="Picture 4" descr="2.1_q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2644A" w14:textId="29F6F8D5" w:rsidR="00320819" w:rsidRDefault="00320819" w:rsidP="00320819">
      <w:pPr>
        <w:spacing w:after="240"/>
        <w:rPr>
          <w:rFonts w:ascii="Times New Roman" w:eastAsia="Times New Roman" w:hAnsi="Times New Roman" w:cs="Times New Roman"/>
          <w:lang w:val="en-IN" w:eastAsia="en-GB"/>
        </w:rPr>
      </w:pPr>
    </w:p>
    <w:sectPr w:rsidR="00320819" w:rsidSect="00751A89">
      <w:type w:val="continuous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89" w:author="Mallika Singh" w:date="2019-11-25T14:14:00Z" w:initials="MS">
    <w:p w14:paraId="0A12ECBF" w14:textId="3669CFBF" w:rsidR="006B0D93" w:rsidRDefault="006B0D93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 xml:space="preserve">Is it necessary to have two charts? Should we consolidate this and the chart below into one chart?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A12ECB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A12ECBF" w16cid:durableId="2186603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2.8pt;height:12.8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630776C"/>
    <w:multiLevelType w:val="hybridMultilevel"/>
    <w:tmpl w:val="66B4709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1B9C764D"/>
    <w:multiLevelType w:val="hybridMultilevel"/>
    <w:tmpl w:val="6D0E28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F6351"/>
    <w:multiLevelType w:val="hybridMultilevel"/>
    <w:tmpl w:val="CF52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25B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5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881888"/>
    <w:multiLevelType w:val="hybridMultilevel"/>
    <w:tmpl w:val="E282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D61CA4"/>
    <w:multiLevelType w:val="hybridMultilevel"/>
    <w:tmpl w:val="CC1CC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D2302F"/>
    <w:multiLevelType w:val="hybridMultilevel"/>
    <w:tmpl w:val="73364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73C05C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8" w15:restartNumberingAfterBreak="0">
    <w:nsid w:val="74C85E58"/>
    <w:multiLevelType w:val="hybridMultilevel"/>
    <w:tmpl w:val="04660DEC"/>
    <w:lvl w:ilvl="0" w:tplc="D3B0A25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i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14"/>
  </w:num>
  <w:num w:numId="4">
    <w:abstractNumId w:val="10"/>
  </w:num>
  <w:num w:numId="5">
    <w:abstractNumId w:val="8"/>
  </w:num>
  <w:num w:numId="6">
    <w:abstractNumId w:val="13"/>
  </w:num>
  <w:num w:numId="7">
    <w:abstractNumId w:val="7"/>
  </w:num>
  <w:num w:numId="8">
    <w:abstractNumId w:val="11"/>
  </w:num>
  <w:num w:numId="9">
    <w:abstractNumId w:val="15"/>
  </w:num>
  <w:num w:numId="10">
    <w:abstractNumId w:val="5"/>
  </w:num>
  <w:num w:numId="11">
    <w:abstractNumId w:val="6"/>
  </w:num>
  <w:num w:numId="12">
    <w:abstractNumId w:val="3"/>
  </w:num>
  <w:num w:numId="13">
    <w:abstractNumId w:val="4"/>
  </w:num>
  <w:num w:numId="14">
    <w:abstractNumId w:val="17"/>
  </w:num>
  <w:num w:numId="15">
    <w:abstractNumId w:val="1"/>
  </w:num>
  <w:num w:numId="16">
    <w:abstractNumId w:val="9"/>
  </w:num>
  <w:num w:numId="17">
    <w:abstractNumId w:val="12"/>
  </w:num>
  <w:num w:numId="18">
    <w:abstractNumId w:val="18"/>
  </w:num>
  <w:num w:numId="1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llika Singh">
    <w15:presenceInfo w15:providerId="None" w15:userId="Mallika Sing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406B7"/>
    <w:rsid w:val="000478E1"/>
    <w:rsid w:val="00062041"/>
    <w:rsid w:val="0006247B"/>
    <w:rsid w:val="0008746C"/>
    <w:rsid w:val="00090699"/>
    <w:rsid w:val="00096130"/>
    <w:rsid w:val="000A38BF"/>
    <w:rsid w:val="000F30E0"/>
    <w:rsid w:val="00110FC0"/>
    <w:rsid w:val="00131EA0"/>
    <w:rsid w:val="00133D5D"/>
    <w:rsid w:val="0015024B"/>
    <w:rsid w:val="001540DC"/>
    <w:rsid w:val="00161E84"/>
    <w:rsid w:val="001727F5"/>
    <w:rsid w:val="001772FE"/>
    <w:rsid w:val="0017738B"/>
    <w:rsid w:val="00177A7F"/>
    <w:rsid w:val="00185636"/>
    <w:rsid w:val="00186EFF"/>
    <w:rsid w:val="00194981"/>
    <w:rsid w:val="001B069B"/>
    <w:rsid w:val="001D59EA"/>
    <w:rsid w:val="001D5FB0"/>
    <w:rsid w:val="001E626E"/>
    <w:rsid w:val="001E6E49"/>
    <w:rsid w:val="001F571A"/>
    <w:rsid w:val="002134D4"/>
    <w:rsid w:val="002158A9"/>
    <w:rsid w:val="00220DC7"/>
    <w:rsid w:val="00227DAA"/>
    <w:rsid w:val="00231E83"/>
    <w:rsid w:val="002438D7"/>
    <w:rsid w:val="0025017D"/>
    <w:rsid w:val="0025620E"/>
    <w:rsid w:val="0025682D"/>
    <w:rsid w:val="002731FE"/>
    <w:rsid w:val="00274E35"/>
    <w:rsid w:val="0028002C"/>
    <w:rsid w:val="002817BE"/>
    <w:rsid w:val="00286BCA"/>
    <w:rsid w:val="002872E9"/>
    <w:rsid w:val="002B30AC"/>
    <w:rsid w:val="002B3476"/>
    <w:rsid w:val="002B442C"/>
    <w:rsid w:val="002B7504"/>
    <w:rsid w:val="002C7580"/>
    <w:rsid w:val="00320819"/>
    <w:rsid w:val="00351204"/>
    <w:rsid w:val="00351F42"/>
    <w:rsid w:val="00361767"/>
    <w:rsid w:val="00367B0E"/>
    <w:rsid w:val="00373ADD"/>
    <w:rsid w:val="003811C4"/>
    <w:rsid w:val="00397ACD"/>
    <w:rsid w:val="003A1A5A"/>
    <w:rsid w:val="003A72E0"/>
    <w:rsid w:val="003B7C45"/>
    <w:rsid w:val="003D25E6"/>
    <w:rsid w:val="003D2DC4"/>
    <w:rsid w:val="003D3F6F"/>
    <w:rsid w:val="003F2EC7"/>
    <w:rsid w:val="00411DF0"/>
    <w:rsid w:val="00422CD2"/>
    <w:rsid w:val="004572B2"/>
    <w:rsid w:val="0046039D"/>
    <w:rsid w:val="00475698"/>
    <w:rsid w:val="00494DC4"/>
    <w:rsid w:val="00497DAB"/>
    <w:rsid w:val="004A1015"/>
    <w:rsid w:val="004A16E1"/>
    <w:rsid w:val="004A717E"/>
    <w:rsid w:val="004C33A7"/>
    <w:rsid w:val="004D2EF0"/>
    <w:rsid w:val="004D3F45"/>
    <w:rsid w:val="004D68C9"/>
    <w:rsid w:val="004E0F9D"/>
    <w:rsid w:val="004F435A"/>
    <w:rsid w:val="004F71CB"/>
    <w:rsid w:val="0054267C"/>
    <w:rsid w:val="0055700A"/>
    <w:rsid w:val="005740B9"/>
    <w:rsid w:val="00580817"/>
    <w:rsid w:val="005C4C3A"/>
    <w:rsid w:val="005D3855"/>
    <w:rsid w:val="005E232C"/>
    <w:rsid w:val="005E741D"/>
    <w:rsid w:val="005F15E5"/>
    <w:rsid w:val="005F17E6"/>
    <w:rsid w:val="006009B1"/>
    <w:rsid w:val="00614410"/>
    <w:rsid w:val="006474C7"/>
    <w:rsid w:val="00664295"/>
    <w:rsid w:val="00677FDC"/>
    <w:rsid w:val="00684B43"/>
    <w:rsid w:val="00692505"/>
    <w:rsid w:val="00694862"/>
    <w:rsid w:val="00697674"/>
    <w:rsid w:val="006B0D93"/>
    <w:rsid w:val="006C058B"/>
    <w:rsid w:val="006F02B9"/>
    <w:rsid w:val="006F13DD"/>
    <w:rsid w:val="006F5B44"/>
    <w:rsid w:val="006F7CE3"/>
    <w:rsid w:val="00700E3E"/>
    <w:rsid w:val="0070685B"/>
    <w:rsid w:val="00707659"/>
    <w:rsid w:val="00723CBA"/>
    <w:rsid w:val="00751A89"/>
    <w:rsid w:val="00773866"/>
    <w:rsid w:val="007763FF"/>
    <w:rsid w:val="007814FC"/>
    <w:rsid w:val="00794FEF"/>
    <w:rsid w:val="007A3187"/>
    <w:rsid w:val="007A7ADB"/>
    <w:rsid w:val="007B1819"/>
    <w:rsid w:val="007B546D"/>
    <w:rsid w:val="007D13D1"/>
    <w:rsid w:val="007E43D5"/>
    <w:rsid w:val="007E5B5E"/>
    <w:rsid w:val="0080273E"/>
    <w:rsid w:val="008053BD"/>
    <w:rsid w:val="00813CB8"/>
    <w:rsid w:val="00825DC9"/>
    <w:rsid w:val="00830792"/>
    <w:rsid w:val="0083382C"/>
    <w:rsid w:val="008545EB"/>
    <w:rsid w:val="008608E0"/>
    <w:rsid w:val="0086691A"/>
    <w:rsid w:val="00873BFE"/>
    <w:rsid w:val="0088271E"/>
    <w:rsid w:val="00891008"/>
    <w:rsid w:val="00897475"/>
    <w:rsid w:val="008A4D60"/>
    <w:rsid w:val="008A5363"/>
    <w:rsid w:val="008B3A99"/>
    <w:rsid w:val="008D474C"/>
    <w:rsid w:val="008D6BEE"/>
    <w:rsid w:val="008E570C"/>
    <w:rsid w:val="00901617"/>
    <w:rsid w:val="00931E8D"/>
    <w:rsid w:val="00956F02"/>
    <w:rsid w:val="00957D6F"/>
    <w:rsid w:val="00962867"/>
    <w:rsid w:val="00980EC8"/>
    <w:rsid w:val="009F1FEE"/>
    <w:rsid w:val="009F51BB"/>
    <w:rsid w:val="00A01701"/>
    <w:rsid w:val="00A14331"/>
    <w:rsid w:val="00A155D7"/>
    <w:rsid w:val="00A424BF"/>
    <w:rsid w:val="00A43C40"/>
    <w:rsid w:val="00A614C6"/>
    <w:rsid w:val="00A659D3"/>
    <w:rsid w:val="00AA397E"/>
    <w:rsid w:val="00AC29CD"/>
    <w:rsid w:val="00AC792C"/>
    <w:rsid w:val="00AF12DF"/>
    <w:rsid w:val="00B223B6"/>
    <w:rsid w:val="00B33C17"/>
    <w:rsid w:val="00B36B1D"/>
    <w:rsid w:val="00B40E18"/>
    <w:rsid w:val="00B619E8"/>
    <w:rsid w:val="00B81A75"/>
    <w:rsid w:val="00B82CFB"/>
    <w:rsid w:val="00B92B27"/>
    <w:rsid w:val="00BA7C77"/>
    <w:rsid w:val="00BB3815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5A5A"/>
    <w:rsid w:val="00C96D8C"/>
    <w:rsid w:val="00CD7370"/>
    <w:rsid w:val="00CD7696"/>
    <w:rsid w:val="00CE3364"/>
    <w:rsid w:val="00D1195B"/>
    <w:rsid w:val="00D120BE"/>
    <w:rsid w:val="00D206DF"/>
    <w:rsid w:val="00D37893"/>
    <w:rsid w:val="00D47F34"/>
    <w:rsid w:val="00D71425"/>
    <w:rsid w:val="00D76BD5"/>
    <w:rsid w:val="00D8574C"/>
    <w:rsid w:val="00D85886"/>
    <w:rsid w:val="00D87E27"/>
    <w:rsid w:val="00D923BF"/>
    <w:rsid w:val="00DA5647"/>
    <w:rsid w:val="00DA706C"/>
    <w:rsid w:val="00DA7487"/>
    <w:rsid w:val="00DE2B8B"/>
    <w:rsid w:val="00E13623"/>
    <w:rsid w:val="00E14A91"/>
    <w:rsid w:val="00E2728E"/>
    <w:rsid w:val="00E30502"/>
    <w:rsid w:val="00E4357B"/>
    <w:rsid w:val="00E5502A"/>
    <w:rsid w:val="00E64633"/>
    <w:rsid w:val="00E7508B"/>
    <w:rsid w:val="00E76910"/>
    <w:rsid w:val="00E80189"/>
    <w:rsid w:val="00E83600"/>
    <w:rsid w:val="00E91C8D"/>
    <w:rsid w:val="00E93BB6"/>
    <w:rsid w:val="00E93DB8"/>
    <w:rsid w:val="00E97BF8"/>
    <w:rsid w:val="00EA2F5F"/>
    <w:rsid w:val="00ED6981"/>
    <w:rsid w:val="00F01181"/>
    <w:rsid w:val="00F13015"/>
    <w:rsid w:val="00F152AC"/>
    <w:rsid w:val="00F20EB4"/>
    <w:rsid w:val="00F4436D"/>
    <w:rsid w:val="00F51D62"/>
    <w:rsid w:val="00F71CCF"/>
    <w:rsid w:val="00F731B6"/>
    <w:rsid w:val="00F74C1A"/>
    <w:rsid w:val="00F81BF1"/>
    <w:rsid w:val="00F832FD"/>
    <w:rsid w:val="00F849C0"/>
    <w:rsid w:val="00F965BB"/>
    <w:rsid w:val="00FC4DC9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0D407D"/>
  <w14:defaultImageDpi w14:val="300"/>
  <w15:docId w15:val="{891391E1-8B56-4E1D-9CCD-29B685F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320819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608E0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D1195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Neelu_singh\Dropbox\Accounting%20Courseware\Chapter_1_Introduction_to_business_and_accounting_concepts\documents\ITEM_CODE:Chapter_1_Introduction\Common_Accounting_Transactions" TargetMode="Externa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11568D-EBE7-A54C-BE5B-930FFAA38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Mallika Singh</cp:lastModifiedBy>
  <cp:revision>100</cp:revision>
  <dcterms:created xsi:type="dcterms:W3CDTF">2019-10-10T08:16:00Z</dcterms:created>
  <dcterms:modified xsi:type="dcterms:W3CDTF">2019-11-25T08:50:00Z</dcterms:modified>
</cp:coreProperties>
</file>