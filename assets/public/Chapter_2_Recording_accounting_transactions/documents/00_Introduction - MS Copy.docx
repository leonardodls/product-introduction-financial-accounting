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17F7" w14:textId="69A2648A" w:rsidR="00D83496" w:rsidRPr="008929BC" w:rsidDel="00E24C4B" w:rsidRDefault="00F27155">
      <w:pPr>
        <w:rPr>
          <w:del w:id="0" w:author="Mallika Singh" w:date="2019-11-25T13:07:00Z"/>
          <w:rFonts w:cs="Arial"/>
          <w:lang w:val="en-US"/>
        </w:rPr>
      </w:pPr>
      <w:del w:id="1" w:author="Mallika Singh" w:date="2019-11-25T13:07:00Z">
        <w:r w:rsidRPr="008929BC" w:rsidDel="00E24C4B">
          <w:rPr>
            <w:rFonts w:cs="Arial"/>
            <w:lang w:val="en-US"/>
          </w:rPr>
          <w:delText>In Chapter 1, we l</w:delText>
        </w:r>
        <w:r w:rsidR="000B3D64" w:rsidRPr="008929BC" w:rsidDel="00E24C4B">
          <w:rPr>
            <w:rFonts w:cs="Arial"/>
            <w:lang w:val="en-US"/>
          </w:rPr>
          <w:delText>earned</w:delText>
        </w:r>
        <w:r w:rsidRPr="008929BC" w:rsidDel="00E24C4B">
          <w:rPr>
            <w:rFonts w:cs="Arial"/>
            <w:lang w:val="en-US"/>
          </w:rPr>
          <w:delText xml:space="preserve"> how business transactions impact Core Fit</w:delText>
        </w:r>
        <w:r w:rsidR="000B3D64" w:rsidRPr="008929BC" w:rsidDel="00E24C4B">
          <w:rPr>
            <w:rFonts w:cs="Arial"/>
            <w:lang w:val="en-US"/>
          </w:rPr>
          <w:delText>ness</w:delText>
        </w:r>
        <w:r w:rsidR="00584014" w:rsidRPr="008929BC" w:rsidDel="00E24C4B">
          <w:rPr>
            <w:rFonts w:cs="Arial"/>
            <w:lang w:val="en-US"/>
          </w:rPr>
          <w:delText xml:space="preserve"> and it’s financials</w:delText>
        </w:r>
        <w:r w:rsidRPr="008929BC" w:rsidDel="00E24C4B">
          <w:rPr>
            <w:rFonts w:cs="Arial"/>
            <w:lang w:val="en-US"/>
          </w:rPr>
          <w:delText xml:space="preserve">.  </w:delText>
        </w:r>
        <w:r w:rsidR="00D83496" w:rsidRPr="008929BC" w:rsidDel="00E24C4B">
          <w:rPr>
            <w:rFonts w:cs="Arial"/>
            <w:lang w:val="en-US"/>
          </w:rPr>
          <w:delText xml:space="preserve"> </w:delText>
        </w:r>
      </w:del>
    </w:p>
    <w:p w14:paraId="44398392" w14:textId="15F7E2CB" w:rsidR="00463BAB" w:rsidDel="00E24C4B" w:rsidRDefault="00463BAB">
      <w:pPr>
        <w:rPr>
          <w:del w:id="2" w:author="Mallika Singh" w:date="2019-11-25T13:07:00Z"/>
          <w:lang w:val="en-US"/>
        </w:rPr>
      </w:pPr>
    </w:p>
    <w:p w14:paraId="67BED363" w14:textId="22E848B1" w:rsidR="002036A9" w:rsidRPr="008929BC" w:rsidRDefault="000B3D64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>While Chapter 1 taught us how individual accounts are impacted</w:t>
      </w:r>
      <w:r w:rsidR="00F27155" w:rsidRPr="008929BC">
        <w:rPr>
          <w:rFonts w:cs="Arial"/>
          <w:lang w:val="en-US"/>
        </w:rPr>
        <w:t>, in order to get insight into Core Fit</w:t>
      </w:r>
      <w:r w:rsidRPr="008929BC">
        <w:rPr>
          <w:rFonts w:cs="Arial"/>
          <w:lang w:val="en-US"/>
        </w:rPr>
        <w:t>ness</w:t>
      </w:r>
      <w:r w:rsidR="00F27155" w:rsidRPr="008929BC">
        <w:rPr>
          <w:rFonts w:cs="Arial"/>
          <w:lang w:val="en-US"/>
        </w:rPr>
        <w:t xml:space="preserve">’s financial health, we need to look at a consolidated view of </w:t>
      </w:r>
      <w:r w:rsidRPr="008929BC">
        <w:rPr>
          <w:rFonts w:cs="Arial"/>
          <w:lang w:val="en-US"/>
        </w:rPr>
        <w:t xml:space="preserve">the </w:t>
      </w:r>
      <w:r w:rsidR="00584014" w:rsidRPr="008929BC">
        <w:rPr>
          <w:rFonts w:cs="Arial"/>
          <w:lang w:val="en-US"/>
        </w:rPr>
        <w:t>fitness studio</w:t>
      </w:r>
      <w:r w:rsidRPr="008929BC">
        <w:rPr>
          <w:rFonts w:cs="Arial"/>
          <w:lang w:val="en-US"/>
        </w:rPr>
        <w:t xml:space="preserve">’s </w:t>
      </w:r>
      <w:r w:rsidR="00F27155" w:rsidRPr="008929BC">
        <w:rPr>
          <w:rFonts w:cs="Arial"/>
          <w:lang w:val="en-US"/>
        </w:rPr>
        <w:t>transactions</w:t>
      </w:r>
      <w:r w:rsidR="002036A9" w:rsidRPr="008929BC">
        <w:rPr>
          <w:rFonts w:cs="Arial"/>
          <w:lang w:val="en-US"/>
        </w:rPr>
        <w:t>. We use</w:t>
      </w:r>
      <w:r w:rsidR="003B6BEA" w:rsidRPr="008929BC">
        <w:rPr>
          <w:rFonts w:cs="Arial"/>
          <w:lang w:val="en-US"/>
        </w:rPr>
        <w:t xml:space="preserve"> </w:t>
      </w:r>
      <w:r w:rsidR="002036A9" w:rsidRPr="008929BC">
        <w:rPr>
          <w:rFonts w:cs="Arial"/>
          <w:lang w:val="en-US"/>
        </w:rPr>
        <w:t>Core Fit</w:t>
      </w:r>
      <w:r w:rsidRPr="008929BC">
        <w:rPr>
          <w:rFonts w:cs="Arial"/>
          <w:lang w:val="en-US"/>
        </w:rPr>
        <w:t>ness</w:t>
      </w:r>
      <w:r w:rsidR="003B6BEA" w:rsidRPr="008929BC">
        <w:rPr>
          <w:rFonts w:cs="Arial"/>
          <w:lang w:val="en-US"/>
        </w:rPr>
        <w:t>’</w:t>
      </w:r>
      <w:r w:rsidR="00F27155" w:rsidRPr="008929BC">
        <w:rPr>
          <w:rFonts w:cs="Arial"/>
          <w:lang w:val="en-US"/>
        </w:rPr>
        <w:t xml:space="preserve"> </w:t>
      </w:r>
      <w:r w:rsidR="00F27155" w:rsidRPr="008929BC">
        <w:rPr>
          <w:rFonts w:cs="Arial"/>
          <w:b/>
          <w:bCs/>
          <w:lang w:val="en-US"/>
        </w:rPr>
        <w:t>financial statements</w:t>
      </w:r>
      <w:r w:rsidR="002036A9" w:rsidRPr="008929BC">
        <w:rPr>
          <w:rFonts w:cs="Arial"/>
          <w:b/>
          <w:bCs/>
          <w:lang w:val="en-US"/>
        </w:rPr>
        <w:t xml:space="preserve"> </w:t>
      </w:r>
      <w:r w:rsidR="002036A9" w:rsidRPr="008929BC">
        <w:rPr>
          <w:rFonts w:cs="Arial"/>
          <w:lang w:val="en-US"/>
        </w:rPr>
        <w:t xml:space="preserve">to get an aggregated picture of the </w:t>
      </w:r>
      <w:r w:rsidR="00584014" w:rsidRPr="008929BC">
        <w:rPr>
          <w:rFonts w:cs="Arial"/>
          <w:lang w:val="en-US"/>
        </w:rPr>
        <w:t>company</w:t>
      </w:r>
      <w:r w:rsidR="002036A9" w:rsidRPr="008929BC">
        <w:rPr>
          <w:rFonts w:cs="Arial"/>
          <w:lang w:val="en-US"/>
        </w:rPr>
        <w:t xml:space="preserve"> </w:t>
      </w:r>
      <w:r w:rsidR="00584014" w:rsidRPr="008929BC">
        <w:rPr>
          <w:rFonts w:cs="Arial"/>
          <w:lang w:val="en-US"/>
        </w:rPr>
        <w:t>and can analyze</w:t>
      </w:r>
      <w:r w:rsidR="002036A9" w:rsidRPr="008929BC">
        <w:rPr>
          <w:rFonts w:cs="Arial"/>
          <w:lang w:val="en-US"/>
        </w:rPr>
        <w:t xml:space="preserve"> if it is doing well, financially.  </w:t>
      </w:r>
    </w:p>
    <w:p w14:paraId="4F03111D" w14:textId="77777777" w:rsidR="008929BC" w:rsidRPr="008929BC" w:rsidRDefault="008929BC">
      <w:pPr>
        <w:rPr>
          <w:rFonts w:cs="Arial"/>
          <w:lang w:val="en-US"/>
        </w:rPr>
      </w:pPr>
    </w:p>
    <w:p w14:paraId="7314427C" w14:textId="58DAA350" w:rsidR="003B6BEA" w:rsidRPr="008929BC" w:rsidRDefault="003B6BEA">
      <w:pPr>
        <w:rPr>
          <w:b/>
          <w:bCs/>
          <w:lang w:val="en-US"/>
        </w:rPr>
      </w:pPr>
    </w:p>
    <w:p w14:paraId="37B55377" w14:textId="02116507" w:rsidR="00F27155" w:rsidRPr="008929BC" w:rsidRDefault="00F27155">
      <w:pPr>
        <w:rPr>
          <w:b/>
          <w:bCs/>
          <w:lang w:val="en-US"/>
        </w:rPr>
      </w:pPr>
    </w:p>
    <w:p w14:paraId="1295D27D" w14:textId="7513FB87" w:rsidR="002036A9" w:rsidRPr="008929BC" w:rsidRDefault="002036A9">
      <w:pPr>
        <w:rPr>
          <w:lang w:val="en-US"/>
        </w:rPr>
      </w:pPr>
    </w:p>
    <w:p w14:paraId="33F6D230" w14:textId="2ACD2A31" w:rsidR="002036A9" w:rsidRPr="008929BC" w:rsidRDefault="00087271" w:rsidP="0083614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32085" wp14:editId="29227AC9">
            <wp:extent cx="5727700" cy="21304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6DF0" w14:textId="5AF2A79C" w:rsidR="00704CF2" w:rsidRDefault="00704CF2">
      <w:pPr>
        <w:rPr>
          <w:rFonts w:eastAsiaTheme="majorEastAsia" w:cs="Arial"/>
          <w:b/>
          <w:bCs/>
          <w:color w:val="4472C4" w:themeColor="accent1"/>
          <w:lang w:val="en-US"/>
        </w:rPr>
      </w:pPr>
    </w:p>
    <w:p w14:paraId="3EA92ED7" w14:textId="426D31DA" w:rsidR="00BA3E4E" w:rsidRPr="008929BC" w:rsidRDefault="00F935DA" w:rsidP="00446C06">
      <w:pPr>
        <w:pStyle w:val="Heading2"/>
        <w:rPr>
          <w:rFonts w:asciiTheme="minorHAnsi" w:hAnsiTheme="minorHAnsi" w:cs="Arial"/>
          <w:sz w:val="24"/>
          <w:szCs w:val="24"/>
        </w:rPr>
      </w:pPr>
      <w:proofErr w:type="spellStart"/>
      <w:ins w:id="3" w:author="Mallika Singh" w:date="2019-11-25T13:23:00Z">
        <w:r>
          <w:rPr>
            <w:rFonts w:asciiTheme="minorHAnsi" w:hAnsiTheme="minorHAnsi" w:cs="Arial"/>
            <w:sz w:val="24"/>
            <w:szCs w:val="24"/>
          </w:rPr>
          <w:t>Introducting</w:t>
        </w:r>
        <w:proofErr w:type="spellEnd"/>
        <w:r>
          <w:rPr>
            <w:rFonts w:asciiTheme="minorHAnsi" w:hAnsiTheme="minorHAnsi" w:cs="Arial"/>
            <w:sz w:val="24"/>
            <w:szCs w:val="24"/>
          </w:rPr>
          <w:t xml:space="preserve"> t</w:t>
        </w:r>
      </w:ins>
      <w:del w:id="4" w:author="Mallika Singh" w:date="2019-11-25T13:23:00Z">
        <w:r w:rsidR="00BA3E4E" w:rsidRPr="008929BC" w:rsidDel="00F935DA">
          <w:rPr>
            <w:rFonts w:asciiTheme="minorHAnsi" w:hAnsiTheme="minorHAnsi" w:cs="Arial"/>
            <w:sz w:val="24"/>
            <w:szCs w:val="24"/>
          </w:rPr>
          <w:delText>T</w:delText>
        </w:r>
      </w:del>
      <w:r w:rsidR="00BA3E4E" w:rsidRPr="008929BC">
        <w:rPr>
          <w:rFonts w:asciiTheme="minorHAnsi" w:hAnsiTheme="minorHAnsi" w:cs="Arial"/>
          <w:sz w:val="24"/>
          <w:szCs w:val="24"/>
        </w:rPr>
        <w:t>he Accounting Cycle</w:t>
      </w:r>
    </w:p>
    <w:p w14:paraId="34F5396F" w14:textId="77777777" w:rsidR="00BA3E4E" w:rsidRPr="008929BC" w:rsidRDefault="00BA3E4E">
      <w:pPr>
        <w:rPr>
          <w:lang w:val="en-US"/>
        </w:rPr>
      </w:pPr>
    </w:p>
    <w:p w14:paraId="44489EA7" w14:textId="34B24CB6" w:rsidR="00F935DA" w:rsidRDefault="00E24C4B" w:rsidP="00E24C4B">
      <w:pPr>
        <w:rPr>
          <w:ins w:id="5" w:author="Mallika Singh" w:date="2019-11-25T13:25:00Z"/>
          <w:rFonts w:cs="Arial"/>
          <w:lang w:val="en-US"/>
        </w:rPr>
      </w:pPr>
      <w:ins w:id="6" w:author="Mallika Singh" w:date="2019-11-25T13:17:00Z">
        <w:r>
          <w:rPr>
            <w:rFonts w:cs="Arial"/>
            <w:lang w:val="en-US"/>
          </w:rPr>
          <w:t xml:space="preserve">The Accounting Cycle is a step-by-step process </w:t>
        </w:r>
      </w:ins>
      <w:ins w:id="7" w:author="Mallika Singh" w:date="2019-11-25T13:20:00Z">
        <w:r w:rsidR="00F935DA">
          <w:rPr>
            <w:rFonts w:cs="Arial"/>
            <w:lang w:val="en-US"/>
          </w:rPr>
          <w:t xml:space="preserve">to identify, analyze and record </w:t>
        </w:r>
      </w:ins>
      <w:ins w:id="8" w:author="Mallika Singh" w:date="2019-11-25T13:21:00Z">
        <w:r w:rsidR="00F935DA">
          <w:rPr>
            <w:rFonts w:cs="Arial"/>
            <w:lang w:val="en-US"/>
          </w:rPr>
          <w:t xml:space="preserve">the economic events of a company.  </w:t>
        </w:r>
      </w:ins>
      <w:ins w:id="9" w:author="Mallika Singh" w:date="2019-11-25T13:22:00Z">
        <w:r w:rsidR="00F935DA">
          <w:rPr>
            <w:rFonts w:cs="Arial"/>
            <w:lang w:val="en-US"/>
          </w:rPr>
          <w:t>The steps begin with</w:t>
        </w:r>
      </w:ins>
      <w:ins w:id="10" w:author="Mallika Singh" w:date="2019-11-25T13:39:00Z">
        <w:r w:rsidR="006F4955">
          <w:rPr>
            <w:rFonts w:cs="Arial"/>
            <w:lang w:val="en-US"/>
          </w:rPr>
          <w:t xml:space="preserve"> </w:t>
        </w:r>
      </w:ins>
      <w:ins w:id="11" w:author="Mallika Singh" w:date="2019-11-25T13:40:00Z">
        <w:r w:rsidR="006F4955">
          <w:rPr>
            <w:rFonts w:cs="Arial"/>
            <w:lang w:val="en-US"/>
          </w:rPr>
          <w:t>identifying</w:t>
        </w:r>
      </w:ins>
      <w:ins w:id="12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del w:id="13" w:author="Mallika Singh" w:date="2019-11-25T13:22:00Z">
        <w:r w:rsidR="00F27155" w:rsidRPr="008929BC" w:rsidDel="00F935DA">
          <w:rPr>
            <w:rFonts w:cs="Arial"/>
            <w:lang w:val="en-US"/>
          </w:rPr>
          <w:delText xml:space="preserve">In order to go from </w:delText>
        </w:r>
      </w:del>
      <w:r w:rsidR="00F27155" w:rsidRPr="008929BC">
        <w:rPr>
          <w:rFonts w:cs="Arial"/>
          <w:lang w:val="en-US"/>
        </w:rPr>
        <w:t>individual transactions</w:t>
      </w:r>
      <w:ins w:id="14" w:author="Mallika Singh" w:date="2019-11-25T13:22:00Z">
        <w:r w:rsidR="00F935DA">
          <w:rPr>
            <w:rFonts w:cs="Arial"/>
            <w:lang w:val="en-US"/>
          </w:rPr>
          <w:t xml:space="preserve"> </w:t>
        </w:r>
      </w:ins>
      <w:ins w:id="15" w:author="Mallika Singh" w:date="2019-11-26T12:13:00Z">
        <w:r w:rsidR="00E75DEE">
          <w:rPr>
            <w:rFonts w:cs="Arial"/>
            <w:lang w:val="en-US"/>
          </w:rPr>
          <w:t xml:space="preserve">by looking at </w:t>
        </w:r>
      </w:ins>
      <w:ins w:id="16" w:author="Mallika Singh" w:date="2019-11-26T12:14:00Z">
        <w:r w:rsidR="00E75DEE">
          <w:rPr>
            <w:rFonts w:cs="Arial"/>
            <w:lang w:val="en-US"/>
          </w:rPr>
          <w:t xml:space="preserve">source documents such as </w:t>
        </w:r>
      </w:ins>
      <w:ins w:id="17" w:author="Mallika Singh" w:date="2019-11-26T12:13:00Z">
        <w:r w:rsidR="00E75DEE">
          <w:rPr>
            <w:rFonts w:cs="Arial"/>
            <w:lang w:val="en-US"/>
          </w:rPr>
          <w:t>rece</w:t>
        </w:r>
      </w:ins>
      <w:ins w:id="18" w:author="Mallika Singh" w:date="2019-11-26T12:15:00Z">
        <w:r w:rsidR="00E75DEE">
          <w:rPr>
            <w:rFonts w:cs="Arial"/>
            <w:lang w:val="en-US"/>
          </w:rPr>
          <w:t>i</w:t>
        </w:r>
      </w:ins>
      <w:ins w:id="19" w:author="Mallika Singh" w:date="2019-11-26T12:13:00Z">
        <w:r w:rsidR="00E75DEE">
          <w:rPr>
            <w:rFonts w:cs="Arial"/>
            <w:lang w:val="en-US"/>
          </w:rPr>
          <w:t xml:space="preserve">pts, </w:t>
        </w:r>
      </w:ins>
      <w:ins w:id="20" w:author="Mallika Singh" w:date="2019-11-26T12:14:00Z">
        <w:r w:rsidR="00E75DEE">
          <w:rPr>
            <w:rFonts w:cs="Arial"/>
            <w:lang w:val="en-US"/>
          </w:rPr>
          <w:t>che</w:t>
        </w:r>
      </w:ins>
      <w:ins w:id="21" w:author="Mallika Singh" w:date="2019-11-26T12:15:00Z">
        <w:r w:rsidR="00E75DEE">
          <w:rPr>
            <w:rFonts w:cs="Arial"/>
            <w:lang w:val="en-US"/>
          </w:rPr>
          <w:t>c</w:t>
        </w:r>
      </w:ins>
      <w:ins w:id="22" w:author="Mallika Singh" w:date="2019-11-26T12:14:00Z">
        <w:r w:rsidR="00E75DEE">
          <w:rPr>
            <w:rFonts w:cs="Arial"/>
            <w:lang w:val="en-US"/>
          </w:rPr>
          <w:t>ks</w:t>
        </w:r>
      </w:ins>
      <w:ins w:id="23" w:author="Mallika Singh" w:date="2019-11-26T12:15:00Z">
        <w:r w:rsidR="00E75DEE">
          <w:rPr>
            <w:rFonts w:cs="Arial"/>
            <w:lang w:val="en-US"/>
          </w:rPr>
          <w:t>,</w:t>
        </w:r>
      </w:ins>
      <w:ins w:id="24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5" w:author="Mallika Singh" w:date="2019-11-26T12:15:00Z">
        <w:r w:rsidR="00E75DEE">
          <w:rPr>
            <w:rFonts w:cs="Arial"/>
            <w:lang w:val="en-US"/>
          </w:rPr>
          <w:t>invoices</w:t>
        </w:r>
      </w:ins>
      <w:ins w:id="26" w:author="Mallika Singh" w:date="2019-11-26T12:14:00Z">
        <w:r w:rsidR="00E75DEE">
          <w:rPr>
            <w:rFonts w:cs="Arial"/>
            <w:lang w:val="en-US"/>
          </w:rPr>
          <w:t xml:space="preserve"> </w:t>
        </w:r>
      </w:ins>
      <w:ins w:id="27" w:author="Mallika Singh" w:date="2019-11-26T12:15:00Z">
        <w:r w:rsidR="00E75DEE">
          <w:rPr>
            <w:rFonts w:cs="Arial"/>
            <w:lang w:val="en-US"/>
          </w:rPr>
          <w:t xml:space="preserve">and bank statements.  These transactions are </w:t>
        </w:r>
      </w:ins>
      <w:ins w:id="28" w:author="Mallika Singh" w:date="2019-11-25T13:34:00Z">
        <w:r w:rsidR="00776613">
          <w:rPr>
            <w:rFonts w:cs="Arial"/>
            <w:lang w:val="en-US"/>
          </w:rPr>
          <w:t xml:space="preserve">similar to those </w:t>
        </w:r>
      </w:ins>
      <w:ins w:id="29" w:author="Mallika Singh" w:date="2019-11-25T13:22:00Z">
        <w:r w:rsidR="00F935DA">
          <w:rPr>
            <w:rFonts w:cs="Arial"/>
            <w:lang w:val="en-US"/>
          </w:rPr>
          <w:t xml:space="preserve">outlined in Chapter 1 </w:t>
        </w:r>
      </w:ins>
      <w:ins w:id="30" w:author="Mallika Singh" w:date="2019-11-25T13:25:00Z">
        <w:r w:rsidR="00F935DA">
          <w:rPr>
            <w:rFonts w:cs="Arial"/>
            <w:lang w:val="en-US"/>
          </w:rPr>
          <w:t xml:space="preserve">such as: </w:t>
        </w:r>
      </w:ins>
    </w:p>
    <w:p w14:paraId="4FB5F550" w14:textId="2EB2D328" w:rsidR="00776613" w:rsidRDefault="00776613" w:rsidP="00F935DA">
      <w:pPr>
        <w:pStyle w:val="ListParagraph"/>
        <w:numPr>
          <w:ilvl w:val="0"/>
          <w:numId w:val="13"/>
        </w:numPr>
        <w:rPr>
          <w:ins w:id="31" w:author="Mallika Singh" w:date="2019-11-25T13:28:00Z"/>
          <w:rFonts w:cs="Arial"/>
          <w:lang w:val="en-US"/>
        </w:rPr>
      </w:pPr>
      <w:ins w:id="32" w:author="Mallika Singh" w:date="2019-11-25T13:28:00Z">
        <w:r>
          <w:rPr>
            <w:rFonts w:cs="Arial"/>
            <w:lang w:val="en-US"/>
          </w:rPr>
          <w:t>Core Fit</w:t>
        </w:r>
      </w:ins>
      <w:ins w:id="33" w:author="Mallika Singh" w:date="2019-11-25T13:36:00Z">
        <w:r>
          <w:rPr>
            <w:rFonts w:cs="Arial"/>
            <w:lang w:val="en-US"/>
          </w:rPr>
          <w:t>ness</w:t>
        </w:r>
      </w:ins>
      <w:ins w:id="34" w:author="Mallika Singh" w:date="2019-11-25T13:28:00Z">
        <w:r>
          <w:rPr>
            <w:rFonts w:cs="Arial"/>
            <w:lang w:val="en-US"/>
          </w:rPr>
          <w:t xml:space="preserve"> </w:t>
        </w:r>
      </w:ins>
      <w:ins w:id="35" w:author="Mallika Singh" w:date="2019-11-25T13:35:00Z">
        <w:r>
          <w:rPr>
            <w:rFonts w:cs="Arial"/>
            <w:lang w:val="en-US"/>
          </w:rPr>
          <w:t>receives</w:t>
        </w:r>
      </w:ins>
      <w:ins w:id="36" w:author="Mallika Singh" w:date="2019-11-25T13:28:00Z">
        <w:r>
          <w:rPr>
            <w:rFonts w:cs="Arial"/>
            <w:lang w:val="en-US"/>
          </w:rPr>
          <w:t xml:space="preserve"> </w:t>
        </w:r>
      </w:ins>
      <w:ins w:id="37" w:author="Mallika Singh" w:date="2019-11-25T13:35:00Z">
        <w:r>
          <w:rPr>
            <w:rFonts w:cs="Arial"/>
            <w:lang w:val="en-US"/>
          </w:rPr>
          <w:t>cash from an external investor</w:t>
        </w:r>
      </w:ins>
      <w:ins w:id="38" w:author="Mallika Singh" w:date="2019-11-25T13:37:00Z">
        <w:r>
          <w:rPr>
            <w:rFonts w:cs="Arial"/>
            <w:lang w:val="en-US"/>
          </w:rPr>
          <w:t xml:space="preserve"> when Stella and Eddie start the company. </w:t>
        </w:r>
      </w:ins>
    </w:p>
    <w:p w14:paraId="16DB02EC" w14:textId="05A60389" w:rsidR="00F935DA" w:rsidRDefault="00776613" w:rsidP="00F935DA">
      <w:pPr>
        <w:pStyle w:val="ListParagraph"/>
        <w:numPr>
          <w:ilvl w:val="0"/>
          <w:numId w:val="13"/>
        </w:numPr>
        <w:rPr>
          <w:ins w:id="39" w:author="Mallika Singh" w:date="2019-11-25T13:27:00Z"/>
          <w:rFonts w:cs="Arial"/>
          <w:lang w:val="en-US"/>
        </w:rPr>
      </w:pPr>
      <w:ins w:id="40" w:author="Mallika Singh" w:date="2019-11-25T13:35:00Z">
        <w:r>
          <w:rPr>
            <w:rFonts w:cs="Arial"/>
            <w:lang w:val="en-US"/>
          </w:rPr>
          <w:t>Core</w:t>
        </w:r>
      </w:ins>
      <w:ins w:id="41" w:author="Mallika Singh" w:date="2019-11-25T13:36:00Z">
        <w:r>
          <w:rPr>
            <w:rFonts w:cs="Arial"/>
            <w:lang w:val="en-US"/>
          </w:rPr>
          <w:t xml:space="preserve"> Fitness pays rent for </w:t>
        </w:r>
      </w:ins>
      <w:ins w:id="42" w:author="Mallika Singh" w:date="2019-11-25T13:38:00Z">
        <w:r>
          <w:rPr>
            <w:rFonts w:cs="Arial"/>
            <w:lang w:val="en-US"/>
          </w:rPr>
          <w:t>the month of</w:t>
        </w:r>
      </w:ins>
      <w:ins w:id="43" w:author="Mallika Singh" w:date="2019-11-25T13:36:00Z">
        <w:r>
          <w:rPr>
            <w:rFonts w:cs="Arial"/>
            <w:lang w:val="en-US"/>
          </w:rPr>
          <w:t xml:space="preserve"> March</w:t>
        </w:r>
      </w:ins>
      <w:ins w:id="44" w:author="Mallika Singh" w:date="2019-11-25T13:37:00Z">
        <w:r>
          <w:rPr>
            <w:rFonts w:cs="Arial"/>
            <w:lang w:val="en-US"/>
          </w:rPr>
          <w:t xml:space="preserve">. </w:t>
        </w:r>
      </w:ins>
    </w:p>
    <w:p w14:paraId="790C2FEC" w14:textId="34CDFC9C" w:rsidR="00F935DA" w:rsidRDefault="00776613" w:rsidP="00384374">
      <w:pPr>
        <w:pStyle w:val="ListParagraph"/>
        <w:numPr>
          <w:ilvl w:val="0"/>
          <w:numId w:val="13"/>
        </w:numPr>
        <w:rPr>
          <w:ins w:id="45" w:author="Mallika Singh" w:date="2019-11-25T13:37:00Z"/>
          <w:rFonts w:cs="Arial"/>
          <w:lang w:val="en-US"/>
        </w:rPr>
      </w:pPr>
      <w:ins w:id="46" w:author="Mallika Singh" w:date="2019-11-25T13:36:00Z">
        <w:r w:rsidRPr="00776613">
          <w:rPr>
            <w:rFonts w:cs="Arial"/>
            <w:lang w:val="en-US"/>
          </w:rPr>
          <w:t xml:space="preserve">Core Fitness </w:t>
        </w:r>
      </w:ins>
      <w:ins w:id="47" w:author="Mallika Singh" w:date="2019-11-25T13:37:00Z">
        <w:r w:rsidRPr="00776613">
          <w:rPr>
            <w:rFonts w:cs="Arial"/>
            <w:lang w:val="en-US"/>
          </w:rPr>
          <w:t>signs up</w:t>
        </w:r>
      </w:ins>
      <w:ins w:id="48" w:author="Mallika Singh" w:date="2019-11-25T13:36:00Z">
        <w:r w:rsidRPr="00776613">
          <w:rPr>
            <w:rFonts w:cs="Arial"/>
            <w:lang w:val="en-US"/>
          </w:rPr>
          <w:t xml:space="preserve"> 10 new</w:t>
        </w:r>
      </w:ins>
      <w:ins w:id="49" w:author="Mallika Singh" w:date="2019-11-25T13:29:00Z">
        <w:r w:rsidRPr="00776613">
          <w:rPr>
            <w:rFonts w:cs="Arial"/>
            <w:lang w:val="en-US"/>
          </w:rPr>
          <w:t xml:space="preserve"> </w:t>
        </w:r>
      </w:ins>
      <w:ins w:id="50" w:author="Mallika Singh" w:date="2019-11-25T13:36:00Z">
        <w:r w:rsidRPr="00776613">
          <w:rPr>
            <w:rFonts w:cs="Arial"/>
            <w:lang w:val="en-US"/>
          </w:rPr>
          <w:t xml:space="preserve">members </w:t>
        </w:r>
      </w:ins>
      <w:ins w:id="51" w:author="Mallika Singh" w:date="2019-11-25T13:37:00Z">
        <w:r>
          <w:rPr>
            <w:rFonts w:cs="Arial"/>
            <w:lang w:val="en-US"/>
          </w:rPr>
          <w:t>on January 2</w:t>
        </w:r>
        <w:r w:rsidRPr="00776613">
          <w:rPr>
            <w:rFonts w:cs="Arial"/>
            <w:vertAlign w:val="superscript"/>
            <w:lang w:val="en-US"/>
            <w:rPrChange w:id="52" w:author="Mallika Singh" w:date="2019-11-25T13:37:00Z">
              <w:rPr>
                <w:rFonts w:cs="Arial"/>
                <w:lang w:val="en-US"/>
              </w:rPr>
            </w:rPrChange>
          </w:rPr>
          <w:t>nd</w:t>
        </w:r>
        <w:r>
          <w:rPr>
            <w:rFonts w:cs="Arial"/>
            <w:lang w:val="en-US"/>
          </w:rPr>
          <w:t xml:space="preserve">. </w:t>
        </w:r>
      </w:ins>
    </w:p>
    <w:p w14:paraId="49A756E4" w14:textId="77777777" w:rsidR="00776613" w:rsidRPr="00776613" w:rsidRDefault="00776613">
      <w:pPr>
        <w:pStyle w:val="ListParagraph"/>
        <w:ind w:left="768"/>
        <w:rPr>
          <w:ins w:id="53" w:author="Mallika Singh" w:date="2019-11-25T13:30:00Z"/>
          <w:rFonts w:cs="Arial"/>
          <w:lang w:val="en-US"/>
        </w:rPr>
        <w:pPrChange w:id="54" w:author="Mallika Singh" w:date="2019-11-25T13:37:00Z">
          <w:pPr/>
        </w:pPrChange>
      </w:pPr>
    </w:p>
    <w:p w14:paraId="73D15D35" w14:textId="2FE5F6E1" w:rsidR="00F935DA" w:rsidRPr="00776613" w:rsidRDefault="00776613" w:rsidP="00F935DA">
      <w:pPr>
        <w:rPr>
          <w:ins w:id="55" w:author="Mallika Singh" w:date="2019-11-25T13:23:00Z"/>
          <w:rFonts w:cs="Arial"/>
          <w:lang w:val="en-US"/>
        </w:rPr>
      </w:pPr>
      <w:ins w:id="56" w:author="Mallika Singh" w:date="2019-11-25T13:30:00Z">
        <w:r>
          <w:rPr>
            <w:rFonts w:cs="Arial"/>
            <w:lang w:val="en-US"/>
          </w:rPr>
          <w:t xml:space="preserve">These individual transactions are converted into the Company’s </w:t>
        </w:r>
      </w:ins>
      <w:del w:id="57" w:author="Mallika Singh" w:date="2019-11-25T13:22:00Z">
        <w:r w:rsidR="00F27155" w:rsidRPr="00F935DA" w:rsidDel="00F935DA">
          <w:rPr>
            <w:rFonts w:cs="Arial"/>
            <w:lang w:val="en-US"/>
          </w:rPr>
          <w:delText xml:space="preserve"> to the</w:delText>
        </w:r>
      </w:del>
      <w:del w:id="58" w:author="Mallika Singh" w:date="2019-11-25T13:30:00Z">
        <w:r w:rsidR="002036A9" w:rsidRPr="00776613" w:rsidDel="00776613">
          <w:rPr>
            <w:rFonts w:cs="Arial"/>
            <w:lang w:val="en-US"/>
          </w:rPr>
          <w:delText xml:space="preserve"> </w:delText>
        </w:r>
      </w:del>
      <w:r w:rsidR="002036A9" w:rsidRPr="00776613">
        <w:rPr>
          <w:rFonts w:cs="Arial"/>
          <w:lang w:val="en-US"/>
        </w:rPr>
        <w:t>summary</w:t>
      </w:r>
      <w:r w:rsidR="00F27155" w:rsidRPr="00776613">
        <w:rPr>
          <w:rFonts w:cs="Arial"/>
          <w:lang w:val="en-US"/>
        </w:rPr>
        <w:t xml:space="preserve"> financial statements</w:t>
      </w:r>
      <w:del w:id="59" w:author="Mallika Singh" w:date="2019-11-25T13:23:00Z">
        <w:r w:rsidR="00F27155" w:rsidRPr="00776613" w:rsidDel="00F935DA">
          <w:rPr>
            <w:rFonts w:cs="Arial"/>
            <w:lang w:val="en-US"/>
          </w:rPr>
          <w:delText xml:space="preserve">, </w:delText>
        </w:r>
        <w:r w:rsidR="00311AE9" w:rsidRPr="00776613" w:rsidDel="00F935DA">
          <w:rPr>
            <w:rFonts w:cs="Arial"/>
            <w:b/>
            <w:bCs/>
            <w:lang w:val="en-US"/>
          </w:rPr>
          <w:delText>6</w:delText>
        </w:r>
        <w:r w:rsidR="00F27155" w:rsidRPr="00776613" w:rsidDel="00F935DA">
          <w:rPr>
            <w:rFonts w:cs="Arial"/>
            <w:b/>
            <w:bCs/>
            <w:lang w:val="en-US"/>
          </w:rPr>
          <w:delText xml:space="preserve"> steps</w:delText>
        </w:r>
        <w:r w:rsidR="00F27155" w:rsidRPr="00776613" w:rsidDel="00F935DA">
          <w:rPr>
            <w:rFonts w:cs="Arial"/>
            <w:lang w:val="en-US"/>
          </w:rPr>
          <w:delText xml:space="preserve"> are taken</w:delText>
        </w:r>
      </w:del>
      <w:ins w:id="60" w:author="Mallika Singh" w:date="2019-11-25T13:30:00Z">
        <w:r>
          <w:rPr>
            <w:rFonts w:cs="Arial"/>
            <w:lang w:val="en-US"/>
          </w:rPr>
          <w:t xml:space="preserve"> through 6 step</w:t>
        </w:r>
      </w:ins>
      <w:ins w:id="61" w:author="Mallika Singh" w:date="2019-11-25T13:33:00Z">
        <w:r>
          <w:rPr>
            <w:rFonts w:cs="Arial"/>
            <w:lang w:val="en-US"/>
          </w:rPr>
          <w:t>s</w:t>
        </w:r>
      </w:ins>
      <w:ins w:id="62" w:author="Mallika Singh" w:date="2019-11-25T13:30:00Z">
        <w:r>
          <w:rPr>
            <w:rFonts w:cs="Arial"/>
            <w:lang w:val="en-US"/>
          </w:rPr>
          <w:t xml:space="preserve"> outlined below.  </w:t>
        </w:r>
      </w:ins>
      <w:del w:id="63" w:author="Mallika Singh" w:date="2019-11-25T13:30:00Z">
        <w:r w:rsidR="00F27155" w:rsidRPr="00776613" w:rsidDel="00776613">
          <w:rPr>
            <w:rFonts w:cs="Arial"/>
            <w:lang w:val="en-US"/>
          </w:rPr>
          <w:delText xml:space="preserve">. </w:delText>
        </w:r>
      </w:del>
      <w:r w:rsidR="00F27155" w:rsidRPr="00776613">
        <w:rPr>
          <w:rFonts w:cs="Arial"/>
          <w:lang w:val="en-US"/>
        </w:rPr>
        <w:t xml:space="preserve"> </w:t>
      </w:r>
      <w:r w:rsidR="003B6BEA" w:rsidRPr="00776613">
        <w:rPr>
          <w:rFonts w:cs="Arial"/>
          <w:lang w:val="en-US"/>
        </w:rPr>
        <w:t xml:space="preserve"> </w:t>
      </w:r>
    </w:p>
    <w:p w14:paraId="6D26FEBD" w14:textId="77777777" w:rsidR="00F935DA" w:rsidRDefault="00F935DA" w:rsidP="00E24C4B">
      <w:pPr>
        <w:rPr>
          <w:ins w:id="64" w:author="Mallika Singh" w:date="2019-11-25T13:23:00Z"/>
          <w:rFonts w:cs="Arial"/>
          <w:lang w:val="en-US"/>
        </w:rPr>
      </w:pPr>
    </w:p>
    <w:p w14:paraId="42F836A6" w14:textId="082C741F" w:rsidR="00BC4713" w:rsidRPr="00311AE9" w:rsidRDefault="00BC4713" w:rsidP="00311AE9">
      <w:pPr>
        <w:rPr>
          <w:rFonts w:cs="Arial"/>
          <w:lang w:val="en-US"/>
        </w:rPr>
      </w:pPr>
    </w:p>
    <w:p w14:paraId="568A62C9" w14:textId="69C85110" w:rsidR="008929BC" w:rsidRDefault="008929BC">
      <w:pPr>
        <w:rPr>
          <w:rFonts w:cs="Arial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7DB7E3" wp14:editId="20C2EBE5">
            <wp:extent cx="4923856" cy="44598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785" cy="4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BBB6" w14:textId="7BB03F26" w:rsidR="00836148" w:rsidRDefault="00836148">
      <w:pPr>
        <w:rPr>
          <w:ins w:id="65" w:author="Mallika Singh" w:date="2019-11-25T13:31:00Z"/>
          <w:rFonts w:cs="Arial"/>
          <w:lang w:val="en-US"/>
        </w:rPr>
      </w:pPr>
    </w:p>
    <w:p w14:paraId="5DE1BD6D" w14:textId="6606B0D8" w:rsidR="00776613" w:rsidRPr="008929BC" w:rsidRDefault="00776613" w:rsidP="00776613">
      <w:pPr>
        <w:rPr>
          <w:moveTo w:id="66" w:author="Mallika Singh" w:date="2019-11-25T13:31:00Z"/>
          <w:rFonts w:cs="Arial"/>
          <w:lang w:val="en-US"/>
        </w:rPr>
      </w:pPr>
      <w:moveToRangeStart w:id="67" w:author="Mallika Singh" w:date="2019-11-25T13:31:00Z" w:name="move25579682"/>
      <w:moveTo w:id="68" w:author="Mallika Singh" w:date="2019-11-25T13:31:00Z">
        <w:r w:rsidRPr="008929BC">
          <w:rPr>
            <w:rFonts w:cs="Arial"/>
            <w:lang w:val="en-US"/>
          </w:rPr>
          <w:t>Every company prepares these statements for specific time period</w:t>
        </w:r>
      </w:moveTo>
      <w:ins w:id="69" w:author="Mallika Singh" w:date="2019-11-25T13:43:00Z">
        <w:r w:rsidR="006F4955">
          <w:rPr>
            <w:rFonts w:cs="Arial"/>
            <w:lang w:val="en-US"/>
          </w:rPr>
          <w:t>s</w:t>
        </w:r>
      </w:ins>
      <w:ins w:id="70" w:author="Mallika Singh" w:date="2019-11-25T13:41:00Z">
        <w:r w:rsidR="006F4955">
          <w:rPr>
            <w:rFonts w:cs="Arial"/>
            <w:lang w:val="en-US"/>
          </w:rPr>
          <w:t>. The most</w:t>
        </w:r>
      </w:ins>
      <w:ins w:id="71" w:author="Mallika Singh" w:date="2019-11-25T13:42:00Z">
        <w:r w:rsidR="006F4955">
          <w:rPr>
            <w:rFonts w:cs="Arial"/>
            <w:lang w:val="en-US"/>
          </w:rPr>
          <w:t xml:space="preserve"> common accounting period is annual, </w:t>
        </w:r>
      </w:ins>
      <w:ins w:id="72" w:author="Mallika Singh" w:date="2019-11-25T13:43:00Z">
        <w:r w:rsidR="006F4955">
          <w:rPr>
            <w:rFonts w:cs="Arial"/>
            <w:lang w:val="en-US"/>
          </w:rPr>
          <w:t>and therefore the accounting cycle would be for 1 year. H</w:t>
        </w:r>
      </w:ins>
      <w:ins w:id="73" w:author="Mallika Singh" w:date="2019-11-25T13:42:00Z">
        <w:r w:rsidR="006F4955">
          <w:rPr>
            <w:rFonts w:cs="Arial"/>
            <w:lang w:val="en-US"/>
          </w:rPr>
          <w:t>owever</w:t>
        </w:r>
      </w:ins>
      <w:ins w:id="74" w:author="Mallika Singh" w:date="2019-11-25T13:43:00Z">
        <w:r w:rsidR="006F4955">
          <w:rPr>
            <w:rFonts w:cs="Arial"/>
            <w:lang w:val="en-US"/>
          </w:rPr>
          <w:t>,</w:t>
        </w:r>
      </w:ins>
      <w:ins w:id="75" w:author="Mallika Singh" w:date="2019-11-25T13:42:00Z">
        <w:r w:rsidR="006F4955">
          <w:rPr>
            <w:rFonts w:cs="Arial"/>
            <w:lang w:val="en-US"/>
          </w:rPr>
          <w:t xml:space="preserve"> statements can also be prepared</w:t>
        </w:r>
      </w:ins>
      <w:moveTo w:id="76" w:author="Mallika Singh" w:date="2019-11-25T13:31:00Z">
        <w:del w:id="77" w:author="Mallika Singh" w:date="2019-11-25T13:41:00Z">
          <w:r w:rsidRPr="008929BC" w:rsidDel="006F4955">
            <w:rPr>
              <w:rFonts w:cs="Arial"/>
              <w:lang w:val="en-US"/>
            </w:rPr>
            <w:delText>s</w:delText>
          </w:r>
        </w:del>
        <w:r w:rsidRPr="008929BC">
          <w:rPr>
            <w:rFonts w:cs="Arial"/>
            <w:lang w:val="en-US"/>
          </w:rPr>
          <w:t xml:space="preserve"> </w:t>
        </w:r>
        <w:del w:id="78" w:author="Mallika Singh" w:date="2019-11-25T13:42:00Z">
          <w:r w:rsidRPr="008929BC" w:rsidDel="006F4955">
            <w:rPr>
              <w:rFonts w:cs="Arial"/>
              <w:lang w:val="en-US"/>
            </w:rPr>
            <w:delText xml:space="preserve">– such as </w:delText>
          </w:r>
        </w:del>
        <w:r w:rsidRPr="008929BC">
          <w:rPr>
            <w:rFonts w:cs="Arial"/>
            <w:lang w:val="en-US"/>
          </w:rPr>
          <w:t>monthly</w:t>
        </w:r>
      </w:moveTo>
      <w:ins w:id="79" w:author="Mallika Singh" w:date="2019-11-25T13:42:00Z">
        <w:r w:rsidR="006F4955">
          <w:rPr>
            <w:rFonts w:cs="Arial"/>
            <w:lang w:val="en-US"/>
          </w:rPr>
          <w:t xml:space="preserve"> or</w:t>
        </w:r>
      </w:ins>
      <w:ins w:id="80" w:author="Mallika Singh" w:date="2019-11-25T13:32:00Z">
        <w:r>
          <w:rPr>
            <w:rFonts w:cs="Arial"/>
            <w:lang w:val="en-US"/>
          </w:rPr>
          <w:t xml:space="preserve"> quarterly</w:t>
        </w:r>
      </w:ins>
      <w:ins w:id="81" w:author="Mallika Singh" w:date="2019-11-25T13:42:00Z">
        <w:r w:rsidR="006F4955">
          <w:rPr>
            <w:rFonts w:cs="Arial"/>
            <w:lang w:val="en-US"/>
          </w:rPr>
          <w:t xml:space="preserve">. </w:t>
        </w:r>
      </w:ins>
      <w:moveTo w:id="82" w:author="Mallika Singh" w:date="2019-11-25T13:31:00Z">
        <w:del w:id="83" w:author="Mallika Singh" w:date="2019-11-25T13:42:00Z">
          <w:r w:rsidRPr="008929BC" w:rsidDel="006F4955">
            <w:rPr>
              <w:rFonts w:cs="Arial"/>
              <w:lang w:val="en-US"/>
            </w:rPr>
            <w:delText xml:space="preserve"> </w:delText>
          </w:r>
        </w:del>
        <w:del w:id="84" w:author="Mallika Singh" w:date="2019-11-25T13:32:00Z">
          <w:r w:rsidRPr="008929BC" w:rsidDel="00776613">
            <w:rPr>
              <w:rFonts w:cs="Arial"/>
              <w:lang w:val="en-US"/>
            </w:rPr>
            <w:delText>and</w:delText>
          </w:r>
        </w:del>
        <w:del w:id="85" w:author="Mallika Singh" w:date="2019-11-25T13:42:00Z">
          <w:r w:rsidRPr="008929BC" w:rsidDel="006F4955">
            <w:rPr>
              <w:rFonts w:cs="Arial"/>
              <w:lang w:val="en-US"/>
            </w:rPr>
            <w:delText xml:space="preserve"> annually</w:delText>
          </w:r>
        </w:del>
      </w:moveTo>
      <w:ins w:id="86" w:author="Mallika Singh" w:date="2019-11-25T13:32:00Z">
        <w:r>
          <w:rPr>
            <w:rFonts w:cs="Arial"/>
            <w:lang w:val="en-US"/>
          </w:rPr>
          <w:t xml:space="preserve"> </w:t>
        </w:r>
      </w:ins>
      <w:moveTo w:id="87" w:author="Mallika Singh" w:date="2019-11-25T13:31:00Z">
        <w:del w:id="88" w:author="Mallika Singh" w:date="2019-11-25T13:32:00Z">
          <w:r w:rsidRPr="008929BC" w:rsidDel="00776613">
            <w:rPr>
              <w:rFonts w:cs="Arial"/>
              <w:lang w:val="en-US"/>
            </w:rPr>
            <w:delText>.</w:delText>
          </w:r>
        </w:del>
        <w:r w:rsidRPr="008929BC">
          <w:rPr>
            <w:rFonts w:cs="Arial"/>
            <w:lang w:val="en-US"/>
          </w:rPr>
          <w:t xml:space="preserve">  After each </w:t>
        </w:r>
        <w:del w:id="89" w:author="Mallika Singh" w:date="2019-11-25T13:33:00Z">
          <w:r w:rsidRPr="008929BC" w:rsidDel="00776613">
            <w:rPr>
              <w:rFonts w:cs="Arial"/>
              <w:lang w:val="en-US"/>
            </w:rPr>
            <w:delText>month</w:delText>
          </w:r>
        </w:del>
      </w:moveTo>
      <w:ins w:id="90" w:author="Mallika Singh" w:date="2019-11-25T13:33:00Z">
        <w:r>
          <w:rPr>
            <w:rFonts w:cs="Arial"/>
            <w:lang w:val="en-US"/>
          </w:rPr>
          <w:t xml:space="preserve">period ends, </w:t>
        </w:r>
      </w:ins>
      <w:moveTo w:id="91" w:author="Mallika Singh" w:date="2019-11-25T13:31:00Z">
        <w:del w:id="92" w:author="Mallika Singh" w:date="2019-11-25T13:33:00Z">
          <w:r w:rsidRPr="008929BC" w:rsidDel="00776613">
            <w:rPr>
              <w:rFonts w:cs="Arial"/>
              <w:lang w:val="en-US"/>
            </w:rPr>
            <w:delText xml:space="preserve"> a new period begins and </w:delText>
          </w:r>
        </w:del>
        <w:del w:id="93" w:author="Mallika Singh" w:date="2019-11-25T13:41:00Z">
          <w:r w:rsidRPr="008929BC" w:rsidDel="006F4955">
            <w:rPr>
              <w:rFonts w:cs="Arial"/>
              <w:lang w:val="en-US"/>
            </w:rPr>
            <w:delText xml:space="preserve">we </w:delText>
          </w:r>
        </w:del>
      </w:moveTo>
      <w:ins w:id="94" w:author="Mallika Singh" w:date="2019-11-25T13:41:00Z">
        <w:r w:rsidR="006F4955">
          <w:rPr>
            <w:rFonts w:cs="Arial"/>
            <w:lang w:val="en-US"/>
          </w:rPr>
          <w:t xml:space="preserve">the Company </w:t>
        </w:r>
      </w:ins>
      <w:moveTo w:id="95" w:author="Mallika Singh" w:date="2019-11-25T13:31:00Z">
        <w:r w:rsidRPr="008929BC">
          <w:rPr>
            <w:rFonts w:cs="Arial"/>
            <w:lang w:val="en-US"/>
          </w:rPr>
          <w:t>restart</w:t>
        </w:r>
      </w:moveTo>
      <w:ins w:id="96" w:author="Mallika Singh" w:date="2019-11-25T13:41:00Z">
        <w:r w:rsidR="006F4955">
          <w:rPr>
            <w:rFonts w:cs="Arial"/>
            <w:lang w:val="en-US"/>
          </w:rPr>
          <w:t>s</w:t>
        </w:r>
      </w:ins>
      <w:moveTo w:id="97" w:author="Mallika Singh" w:date="2019-11-25T13:31:00Z">
        <w:r w:rsidRPr="008929BC">
          <w:rPr>
            <w:rFonts w:cs="Arial"/>
            <w:lang w:val="en-US"/>
          </w:rPr>
          <w:t xml:space="preserve"> the </w:t>
        </w:r>
        <w:r>
          <w:rPr>
            <w:rFonts w:cs="Arial"/>
            <w:lang w:val="en-US"/>
          </w:rPr>
          <w:t>6</w:t>
        </w:r>
        <w:r w:rsidRPr="008929BC">
          <w:rPr>
            <w:rFonts w:cs="Arial"/>
            <w:lang w:val="en-US"/>
          </w:rPr>
          <w:t xml:space="preserve"> steps, </w:t>
        </w:r>
      </w:moveTo>
      <w:ins w:id="98" w:author="Mallika Singh" w:date="2019-11-25T13:33:00Z">
        <w:r>
          <w:rPr>
            <w:rFonts w:cs="Arial"/>
            <w:lang w:val="en-US"/>
          </w:rPr>
          <w:t>and therefore</w:t>
        </w:r>
      </w:ins>
      <w:moveTo w:id="99" w:author="Mallika Singh" w:date="2019-11-25T13:31:00Z">
        <w:del w:id="100" w:author="Mallika Singh" w:date="2019-11-25T13:33:00Z">
          <w:r w:rsidRPr="008929BC" w:rsidDel="00776613">
            <w:rPr>
              <w:rFonts w:cs="Arial"/>
              <w:lang w:val="en-US"/>
            </w:rPr>
            <w:delText>so</w:delText>
          </w:r>
        </w:del>
        <w:r w:rsidRPr="008929BC">
          <w:rPr>
            <w:rFonts w:cs="Arial"/>
            <w:lang w:val="en-US"/>
          </w:rPr>
          <w:t xml:space="preserve"> the cycle repeats.  This </w:t>
        </w:r>
      </w:moveTo>
      <w:ins w:id="101" w:author="Mallika Singh" w:date="2019-11-25T13:33:00Z">
        <w:r>
          <w:rPr>
            <w:rFonts w:cs="Arial"/>
            <w:lang w:val="en-US"/>
          </w:rPr>
          <w:t xml:space="preserve">process of </w:t>
        </w:r>
      </w:ins>
      <w:moveTo w:id="102" w:author="Mallika Singh" w:date="2019-11-25T13:31:00Z">
        <w:r w:rsidRPr="008929BC">
          <w:rPr>
            <w:rFonts w:cs="Arial"/>
            <w:lang w:val="en-US"/>
          </w:rPr>
          <w:t xml:space="preserve">recording of transactions is known as the </w:t>
        </w:r>
        <w:r w:rsidRPr="008929BC">
          <w:rPr>
            <w:rFonts w:cs="Arial"/>
            <w:b/>
            <w:bCs/>
            <w:lang w:val="en-US"/>
          </w:rPr>
          <w:t>Accounting Cycle.</w:t>
        </w:r>
      </w:moveTo>
    </w:p>
    <w:moveToRangeEnd w:id="67"/>
    <w:p w14:paraId="337388B8" w14:textId="77777777" w:rsidR="00776613" w:rsidDel="00776613" w:rsidRDefault="00776613">
      <w:pPr>
        <w:rPr>
          <w:del w:id="103" w:author="Mallika Singh" w:date="2019-11-25T13:31:00Z"/>
          <w:rFonts w:cs="Arial"/>
          <w:lang w:val="en-US"/>
        </w:rPr>
      </w:pPr>
    </w:p>
    <w:p w14:paraId="3DE50B9E" w14:textId="34A194B9" w:rsidR="00836148" w:rsidRPr="008929BC" w:rsidDel="00E24C4B" w:rsidRDefault="00836148" w:rsidP="00836148">
      <w:pPr>
        <w:rPr>
          <w:moveFrom w:id="104" w:author="Mallika Singh" w:date="2019-11-25T13:31:00Z"/>
          <w:rFonts w:cs="Arial"/>
          <w:lang w:val="en-US"/>
        </w:rPr>
      </w:pPr>
      <w:moveFromRangeStart w:id="105" w:author="Mallika Singh" w:date="2019-11-25T13:31:00Z" w:name="move25579682"/>
      <w:moveFrom w:id="106" w:author="Mallika Singh" w:date="2019-11-25T13:31:00Z">
        <w:r w:rsidRPr="008929BC" w:rsidDel="00E24C4B">
          <w:rPr>
            <w:rFonts w:cs="Arial"/>
            <w:lang w:val="en-US"/>
          </w:rPr>
          <w:t xml:space="preserve">Every company prepares these statements for specific time periods – such as monthly and annually.  After each month a new period begins and we restart the </w:t>
        </w:r>
        <w:r w:rsidR="00311AE9" w:rsidDel="00E24C4B">
          <w:rPr>
            <w:rFonts w:cs="Arial"/>
            <w:lang w:val="en-US"/>
          </w:rPr>
          <w:t>6</w:t>
        </w:r>
        <w:r w:rsidRPr="008929BC" w:rsidDel="00E24C4B">
          <w:rPr>
            <w:rFonts w:cs="Arial"/>
            <w:lang w:val="en-US"/>
          </w:rPr>
          <w:t xml:space="preserve"> steps, so the cycle repeats.  This recording of transactions is known as the </w:t>
        </w:r>
        <w:r w:rsidRPr="008929BC" w:rsidDel="00E24C4B">
          <w:rPr>
            <w:rFonts w:cs="Arial"/>
            <w:b/>
            <w:bCs/>
            <w:lang w:val="en-US"/>
          </w:rPr>
          <w:t>Accounting Cycle.</w:t>
        </w:r>
      </w:moveFrom>
    </w:p>
    <w:moveFromRangeEnd w:id="105"/>
    <w:p w14:paraId="16FB8D49" w14:textId="77777777" w:rsidR="00836148" w:rsidRPr="008929BC" w:rsidRDefault="00836148" w:rsidP="00836148">
      <w:pPr>
        <w:rPr>
          <w:rFonts w:cs="Arial"/>
          <w:lang w:val="en-US"/>
        </w:rPr>
      </w:pPr>
    </w:p>
    <w:p w14:paraId="4B67D7AD" w14:textId="77777777" w:rsidR="00836148" w:rsidRPr="008929BC" w:rsidRDefault="00836148" w:rsidP="00836148">
      <w:pPr>
        <w:rPr>
          <w:rFonts w:cs="Arial"/>
          <w:lang w:val="en-US"/>
        </w:rPr>
      </w:pPr>
      <w:r w:rsidRPr="008929BC">
        <w:rPr>
          <w:rFonts w:cs="Arial"/>
          <w:lang w:val="en-US"/>
        </w:rPr>
        <w:t xml:space="preserve">We completed the first step of </w:t>
      </w:r>
      <w:r w:rsidRPr="008929BC">
        <w:rPr>
          <w:rFonts w:cs="Arial"/>
          <w:b/>
          <w:bCs/>
          <w:lang w:val="en-US"/>
        </w:rPr>
        <w:t>Identifying Transactions</w:t>
      </w:r>
      <w:r w:rsidRPr="008929BC">
        <w:rPr>
          <w:rFonts w:cs="Arial"/>
          <w:lang w:val="en-US"/>
        </w:rPr>
        <w:t xml:space="preserve"> in Chapter 1.  </w:t>
      </w:r>
    </w:p>
    <w:p w14:paraId="69C9DD7D" w14:textId="77777777" w:rsidR="00836148" w:rsidRPr="008929BC" w:rsidRDefault="00836148" w:rsidP="00836148">
      <w:pPr>
        <w:rPr>
          <w:rFonts w:cs="Arial"/>
          <w:lang w:val="en-US"/>
        </w:rPr>
      </w:pPr>
    </w:p>
    <w:p w14:paraId="7FDF8B04" w14:textId="5106AFCA" w:rsidR="00836148" w:rsidRDefault="00836148" w:rsidP="00836148">
      <w:pPr>
        <w:rPr>
          <w:ins w:id="107" w:author="Mallika Singh" w:date="2019-11-26T12:03:00Z"/>
          <w:rFonts w:cs="Arial"/>
          <w:lang w:val="en-US"/>
        </w:rPr>
      </w:pPr>
      <w:r w:rsidRPr="008929BC">
        <w:rPr>
          <w:rFonts w:cs="Arial"/>
          <w:lang w:val="en-US"/>
        </w:rPr>
        <w:t xml:space="preserve">In Chapter 2, we will learn how to complete steps 2 and 3 which involve taking these transactions and recording them in two ways – </w:t>
      </w:r>
      <w:r w:rsidRPr="008929BC">
        <w:rPr>
          <w:rFonts w:cs="Arial"/>
          <w:b/>
          <w:bCs/>
          <w:lang w:val="en-US"/>
        </w:rPr>
        <w:t>Journals and Ledgers.</w:t>
      </w:r>
      <w:r w:rsidRPr="008929BC">
        <w:rPr>
          <w:rFonts w:cs="Arial"/>
          <w:lang w:val="en-US"/>
        </w:rPr>
        <w:t xml:space="preserve">  </w:t>
      </w:r>
    </w:p>
    <w:p w14:paraId="0892CB07" w14:textId="02837B93" w:rsidR="00477788" w:rsidRDefault="00477788" w:rsidP="00836148">
      <w:pPr>
        <w:rPr>
          <w:ins w:id="108" w:author="Mallika Singh" w:date="2019-11-26T12:03:00Z"/>
          <w:rFonts w:cs="Arial"/>
          <w:lang w:val="en-US"/>
        </w:rPr>
      </w:pPr>
    </w:p>
    <w:p w14:paraId="09287A71" w14:textId="70EDF1D4" w:rsidR="00477788" w:rsidRDefault="00477788" w:rsidP="00836148">
      <w:pPr>
        <w:rPr>
          <w:ins w:id="109" w:author="Mallika Singh" w:date="2019-11-26T12:03:00Z"/>
          <w:rFonts w:cs="Arial"/>
          <w:lang w:val="en-US"/>
        </w:rPr>
      </w:pPr>
    </w:p>
    <w:p w14:paraId="73634C5D" w14:textId="43756E2B" w:rsidR="00477788" w:rsidRDefault="00477788" w:rsidP="00836148">
      <w:pPr>
        <w:rPr>
          <w:ins w:id="110" w:author="Mallika Singh" w:date="2019-11-26T12:03:00Z"/>
          <w:rFonts w:cs="Arial"/>
          <w:lang w:val="en-US"/>
        </w:rPr>
      </w:pPr>
    </w:p>
    <w:p w14:paraId="0B102E22" w14:textId="07FF58BC" w:rsidR="00477788" w:rsidRPr="008929BC" w:rsidRDefault="00477788" w:rsidP="00836148">
      <w:pPr>
        <w:rPr>
          <w:rFonts w:cs="Arial"/>
          <w:lang w:val="en-US"/>
        </w:rPr>
      </w:pPr>
      <w:ins w:id="111" w:author="Mallika Singh" w:date="2019-11-26T12:03:00Z">
        <w:r>
          <w:rPr>
            <w:rFonts w:cs="Arial"/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FBDE97" wp14:editId="4FE9341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111125</wp:posOffset>
                  </wp:positionV>
                  <wp:extent cx="6116320" cy="1694180"/>
                  <wp:effectExtent l="12700" t="12700" r="30480" b="20320"/>
                  <wp:wrapNone/>
                  <wp:docPr id="1" name="Rounded 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116320" cy="169418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F3022" w14:textId="77777777" w:rsidR="00477788" w:rsidRPr="00477788" w:rsidRDefault="00477788" w:rsidP="00477788">
                              <w:pPr>
                                <w:rPr>
                                  <w:ins w:id="112" w:author="Mallika Singh" w:date="2019-11-26T12:08:00Z"/>
                                  <w:lang w:val="en-US"/>
                                </w:rPr>
                                <w:pPrChange w:id="113" w:author="Mallika Singh" w:date="2019-11-26T12:08:00Z">
                                  <w:pPr>
                                    <w:pStyle w:val="ListParagraph"/>
                                    <w:numPr>
                                      <w:numId w:val="14"/>
                                    </w:numPr>
                                    <w:ind w:hanging="360"/>
                                  </w:pPr>
                                </w:pPrChange>
                              </w:pPr>
                              <w:bookmarkStart w:id="114" w:name="_GoBack"/>
                              <w:ins w:id="115" w:author="Mallika Singh" w:date="2019-11-26T12:06:00Z">
                                <w:r w:rsidRPr="00477788">
                                  <w:rPr>
                                    <w:lang w:val="en-US"/>
                                  </w:rPr>
                                  <w:t>Summary</w:t>
                                </w:r>
                              </w:ins>
                              <w:ins w:id="116" w:author="Mallika Singh" w:date="2019-11-26T12:04:00Z">
                                <w:r w:rsidRPr="00477788">
                                  <w:rPr>
                                    <w:lang w:val="en-US"/>
                                  </w:rPr>
                                  <w:t>:</w:t>
                                </w:r>
                              </w:ins>
                            </w:p>
                            <w:p w14:paraId="12D3B211" w14:textId="0B26E257" w:rsidR="00477788" w:rsidRDefault="00477788" w:rsidP="00477788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426"/>
                                <w:rPr>
                                  <w:ins w:id="117" w:author="Mallika Singh" w:date="2019-11-26T12:09:00Z"/>
                                  <w:lang w:val="en-US"/>
                                </w:rPr>
                              </w:pPr>
                              <w:ins w:id="118" w:author="Mallika Singh" w:date="2019-11-26T12:05:00Z">
                                <w:r w:rsidRPr="00477788">
                                  <w:rPr>
                                    <w:lang w:val="en-US"/>
                                  </w:rPr>
                                  <w:t xml:space="preserve">Financial Statements </w:t>
                                </w:r>
                              </w:ins>
                              <w:ins w:id="119" w:author="Mallika Singh" w:date="2019-11-26T12:10:00Z">
                                <w:r>
                                  <w:rPr>
                                    <w:lang w:val="en-US"/>
                                  </w:rPr>
                                  <w:t>provides insight into the company</w:t>
                                </w:r>
                              </w:ins>
                              <w:ins w:id="120" w:author="Mallika Singh" w:date="2019-11-26T12:11:00Z">
                                <w:r>
                                  <w:rPr>
                                    <w:lang w:val="en-US"/>
                                  </w:rPr>
                                  <w:t>’s financials</w:t>
                                </w:r>
                              </w:ins>
                              <w:ins w:id="121" w:author="Mallika Singh" w:date="2019-11-26T12:10:00Z">
                                <w:r>
                                  <w:rPr>
                                    <w:lang w:val="en-US"/>
                                  </w:rPr>
                                  <w:t xml:space="preserve"> and helps </w:t>
                                </w:r>
                              </w:ins>
                              <w:ins w:id="122" w:author="Mallika Singh" w:date="2019-11-26T12:06:00Z">
                                <w:r w:rsidRPr="00477788">
                                  <w:rPr>
                                    <w:lang w:val="en-US"/>
                                  </w:rPr>
                                  <w:t xml:space="preserve">answer key </w:t>
                                </w:r>
                              </w:ins>
                              <w:ins w:id="123" w:author="Mallika Singh" w:date="2019-11-26T12:11:00Z">
                                <w:r>
                                  <w:rPr>
                                    <w:lang w:val="en-US"/>
                                  </w:rPr>
                                  <w:t>economic</w:t>
                                </w:r>
                              </w:ins>
                              <w:ins w:id="124" w:author="Mallika Singh" w:date="2019-11-26T12:06:00Z">
                                <w:r w:rsidRPr="00477788">
                                  <w:rPr>
                                    <w:lang w:val="en-US"/>
                                  </w:rPr>
                                  <w:t xml:space="preserve"> questions</w:t>
                                </w:r>
                              </w:ins>
                              <w:ins w:id="125" w:author="Mallika Singh" w:date="2019-11-26T12:12:00Z"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ins>
                            </w:p>
                            <w:p w14:paraId="336499DF" w14:textId="3143A53D" w:rsidR="00477788" w:rsidRDefault="00477788" w:rsidP="00477788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426"/>
                                <w:rPr>
                                  <w:ins w:id="126" w:author="Mallika Singh" w:date="2019-11-26T12:11:00Z"/>
                                  <w:lang w:val="en-US"/>
                                </w:rPr>
                              </w:pPr>
                              <w:ins w:id="127" w:author="Mallika Singh" w:date="2019-11-26T12:09:00Z">
                                <w:r>
                                  <w:rPr>
                                    <w:lang w:val="en-US"/>
                                  </w:rPr>
                                  <w:t>The Accounting Cycle</w:t>
                                </w:r>
                              </w:ins>
                              <w:ins w:id="128" w:author="Mallika Singh" w:date="2019-11-26T12:10:00Z">
                                <w:r>
                                  <w:rPr>
                                    <w:lang w:val="en-US"/>
                                  </w:rPr>
                                  <w:t xml:space="preserve"> is used to create Financial Statements.  The Accounting Cycle is a set of 6 steps</w:t>
                                </w:r>
                              </w:ins>
                              <w:ins w:id="129" w:author="Mallika Singh" w:date="2019-11-26T12:11:00Z">
                                <w:r>
                                  <w:rPr>
                                    <w:lang w:val="en-US"/>
                                  </w:rPr>
                                  <w:t xml:space="preserve"> that repeats every period</w:t>
                                </w:r>
                              </w:ins>
                              <w:ins w:id="130" w:author="Mallika Singh" w:date="2019-11-26T12:12:00Z"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ins>
                              <w:ins w:id="131" w:author="Mallika Singh" w:date="2019-11-26T12:10:00Z"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ins>
                            </w:p>
                            <w:p w14:paraId="28B0C487" w14:textId="28D93E9C" w:rsidR="00477788" w:rsidRPr="00477788" w:rsidRDefault="00477788" w:rsidP="00477788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426"/>
                                <w:rPr>
                                  <w:ins w:id="132" w:author="Mallika Singh" w:date="2019-11-26T12:07:00Z"/>
                                  <w:lang w:val="en-US"/>
                                </w:rPr>
                                <w:pPrChange w:id="133" w:author="Mallika Singh" w:date="2019-11-26T12:09:00Z">
                                  <w:pPr/>
                                </w:pPrChange>
                              </w:pPr>
                              <w:ins w:id="134" w:author="Mallika Singh" w:date="2019-11-26T12:12:00Z">
                                <w:r>
                                  <w:rPr>
                                    <w:lang w:val="en-US"/>
                                  </w:rPr>
                                  <w:t>In this Chapter, we will learn steps 2 and 3 of the Accounting Cycle – Recording Journal Entries and Posting to Ledgers.</w:t>
                                </w:r>
                              </w:ins>
                            </w:p>
                            <w:bookmarkEnd w:id="114"/>
                            <w:p w14:paraId="3163F052" w14:textId="77777777" w:rsidR="00477788" w:rsidRPr="00477788" w:rsidRDefault="00477788" w:rsidP="00477788">
                              <w:pPr>
                                <w:rPr>
                                  <w:lang w:val="en-US"/>
                                  <w:rPrChange w:id="135" w:author="Mallika Singh" w:date="2019-11-26T12:04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oundrect w14:anchorId="69FBDE97" id="Rounded Rectangle 1" o:spid="_x0000_s1026" style="position:absolute;margin-left:.2pt;margin-top:8.75pt;width:481.6pt;height:13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" filled="f" strokecolor="#4472c4 [3204]" strokeweight="3pt">
                  <v:stroke joinstyle="miter"/>
                  <v:textbox>
                    <w:txbxContent>
                      <w:p w14:paraId="152F3022" w14:textId="77777777" w:rsidR="00477788" w:rsidRPr="00477788" w:rsidRDefault="00477788" w:rsidP="00477788">
                        <w:pPr>
                          <w:rPr>
                            <w:ins w:id="136" w:author="Mallika Singh" w:date="2019-11-26T12:08:00Z"/>
                            <w:lang w:val="en-US"/>
                          </w:rPr>
                          <w:pPrChange w:id="137" w:author="Mallika Singh" w:date="2019-11-26T12:08:00Z">
                            <w:pPr>
                              <w:pStyle w:val="ListParagraph"/>
                              <w:numPr>
                                <w:numId w:val="14"/>
                              </w:numPr>
                              <w:ind w:hanging="360"/>
                            </w:pPr>
                          </w:pPrChange>
                        </w:pPr>
                        <w:bookmarkStart w:id="138" w:name="_GoBack"/>
                        <w:ins w:id="139" w:author="Mallika Singh" w:date="2019-11-26T12:06:00Z">
                          <w:r w:rsidRPr="00477788">
                            <w:rPr>
                              <w:lang w:val="en-US"/>
                            </w:rPr>
                            <w:t>Summary</w:t>
                          </w:r>
                        </w:ins>
                        <w:ins w:id="140" w:author="Mallika Singh" w:date="2019-11-26T12:04:00Z">
                          <w:r w:rsidRPr="00477788">
                            <w:rPr>
                              <w:lang w:val="en-US"/>
                            </w:rPr>
                            <w:t>:</w:t>
                          </w:r>
                        </w:ins>
                      </w:p>
                      <w:p w14:paraId="12D3B211" w14:textId="0B26E257" w:rsidR="00477788" w:rsidRDefault="00477788" w:rsidP="004777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26"/>
                          <w:rPr>
                            <w:ins w:id="141" w:author="Mallika Singh" w:date="2019-11-26T12:09:00Z"/>
                            <w:lang w:val="en-US"/>
                          </w:rPr>
                        </w:pPr>
                        <w:ins w:id="142" w:author="Mallika Singh" w:date="2019-11-26T12:05:00Z">
                          <w:r w:rsidRPr="00477788">
                            <w:rPr>
                              <w:lang w:val="en-US"/>
                            </w:rPr>
                            <w:t xml:space="preserve">Financial Statements </w:t>
                          </w:r>
                        </w:ins>
                        <w:ins w:id="143" w:author="Mallika Singh" w:date="2019-11-26T12:10:00Z">
                          <w:r>
                            <w:rPr>
                              <w:lang w:val="en-US"/>
                            </w:rPr>
                            <w:t>provides insight into the company</w:t>
                          </w:r>
                        </w:ins>
                        <w:ins w:id="144" w:author="Mallika Singh" w:date="2019-11-26T12:11:00Z">
                          <w:r>
                            <w:rPr>
                              <w:lang w:val="en-US"/>
                            </w:rPr>
                            <w:t>’s financials</w:t>
                          </w:r>
                        </w:ins>
                        <w:ins w:id="145" w:author="Mallika Singh" w:date="2019-11-26T12:10:00Z">
                          <w:r>
                            <w:rPr>
                              <w:lang w:val="en-US"/>
                            </w:rPr>
                            <w:t xml:space="preserve"> and helps </w:t>
                          </w:r>
                        </w:ins>
                        <w:ins w:id="146" w:author="Mallika Singh" w:date="2019-11-26T12:06:00Z">
                          <w:r w:rsidRPr="00477788">
                            <w:rPr>
                              <w:lang w:val="en-US"/>
                            </w:rPr>
                            <w:t xml:space="preserve">answer key </w:t>
                          </w:r>
                        </w:ins>
                        <w:ins w:id="147" w:author="Mallika Singh" w:date="2019-11-26T12:11:00Z">
                          <w:r>
                            <w:rPr>
                              <w:lang w:val="en-US"/>
                            </w:rPr>
                            <w:t>economic</w:t>
                          </w:r>
                        </w:ins>
                        <w:ins w:id="148" w:author="Mallika Singh" w:date="2019-11-26T12:06:00Z">
                          <w:r w:rsidRPr="00477788">
                            <w:rPr>
                              <w:lang w:val="en-US"/>
                            </w:rPr>
                            <w:t xml:space="preserve"> questions</w:t>
                          </w:r>
                        </w:ins>
                        <w:ins w:id="149" w:author="Mallika Singh" w:date="2019-11-26T12:12:00Z">
                          <w:r>
                            <w:rPr>
                              <w:lang w:val="en-US"/>
                            </w:rPr>
                            <w:t>.</w:t>
                          </w:r>
                        </w:ins>
                      </w:p>
                      <w:p w14:paraId="336499DF" w14:textId="3143A53D" w:rsidR="00477788" w:rsidRDefault="00477788" w:rsidP="004777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26"/>
                          <w:rPr>
                            <w:ins w:id="150" w:author="Mallika Singh" w:date="2019-11-26T12:11:00Z"/>
                            <w:lang w:val="en-US"/>
                          </w:rPr>
                        </w:pPr>
                        <w:ins w:id="151" w:author="Mallika Singh" w:date="2019-11-26T12:09:00Z">
                          <w:r>
                            <w:rPr>
                              <w:lang w:val="en-US"/>
                            </w:rPr>
                            <w:t>The Accounting Cycle</w:t>
                          </w:r>
                        </w:ins>
                        <w:ins w:id="152" w:author="Mallika Singh" w:date="2019-11-26T12:10:00Z">
                          <w:r>
                            <w:rPr>
                              <w:lang w:val="en-US"/>
                            </w:rPr>
                            <w:t xml:space="preserve"> is used to create Financial Statements.  The Accounting Cycle is a set of 6 steps</w:t>
                          </w:r>
                        </w:ins>
                        <w:ins w:id="153" w:author="Mallika Singh" w:date="2019-11-26T12:11:00Z">
                          <w:r>
                            <w:rPr>
                              <w:lang w:val="en-US"/>
                            </w:rPr>
                            <w:t xml:space="preserve"> that repeats every period</w:t>
                          </w:r>
                        </w:ins>
                        <w:ins w:id="154" w:author="Mallika Singh" w:date="2019-11-26T12:12:00Z">
                          <w:r>
                            <w:rPr>
                              <w:lang w:val="en-US"/>
                            </w:rPr>
                            <w:t>.</w:t>
                          </w:r>
                        </w:ins>
                        <w:ins w:id="155" w:author="Mallika Singh" w:date="2019-11-26T12:10:00Z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ins>
                      </w:p>
                      <w:p w14:paraId="28B0C487" w14:textId="28D93E9C" w:rsidR="00477788" w:rsidRPr="00477788" w:rsidRDefault="00477788" w:rsidP="00477788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426"/>
                          <w:rPr>
                            <w:ins w:id="156" w:author="Mallika Singh" w:date="2019-11-26T12:07:00Z"/>
                            <w:lang w:val="en-US"/>
                          </w:rPr>
                          <w:pPrChange w:id="157" w:author="Mallika Singh" w:date="2019-11-26T12:09:00Z">
                            <w:pPr/>
                          </w:pPrChange>
                        </w:pPr>
                        <w:ins w:id="158" w:author="Mallika Singh" w:date="2019-11-26T12:12:00Z">
                          <w:r>
                            <w:rPr>
                              <w:lang w:val="en-US"/>
                            </w:rPr>
                            <w:t>In this Chapter, we will learn steps 2 and 3 of the Accounting Cycle – Recording Journal Entries and Posting to Ledgers.</w:t>
                          </w:r>
                        </w:ins>
                      </w:p>
                      <w:bookmarkEnd w:id="138"/>
                      <w:p w14:paraId="3163F052" w14:textId="77777777" w:rsidR="00477788" w:rsidRPr="00477788" w:rsidRDefault="00477788" w:rsidP="00477788">
                        <w:pPr>
                          <w:rPr>
                            <w:lang w:val="en-US"/>
                            <w:rPrChange w:id="159" w:author="Mallika Singh" w:date="2019-11-26T12:04:00Z">
                              <w:rPr/>
                            </w:rPrChange>
                          </w:rPr>
                        </w:pPr>
                      </w:p>
                    </w:txbxContent>
                  </v:textbox>
                </v:roundrect>
              </w:pict>
            </mc:Fallback>
          </mc:AlternateContent>
        </w:r>
      </w:ins>
    </w:p>
    <w:sectPr w:rsidR="00477788" w:rsidRPr="008929BC" w:rsidSect="002130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2CBE" w14:textId="77777777" w:rsidR="0035538B" w:rsidRDefault="0035538B" w:rsidP="00E76AAE">
      <w:r>
        <w:separator/>
      </w:r>
    </w:p>
  </w:endnote>
  <w:endnote w:type="continuationSeparator" w:id="0">
    <w:p w14:paraId="43B7DE71" w14:textId="77777777" w:rsidR="0035538B" w:rsidRDefault="0035538B" w:rsidP="00E76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CC323" w14:textId="77777777" w:rsidR="0035538B" w:rsidRDefault="0035538B" w:rsidP="00E76AAE">
      <w:r>
        <w:separator/>
      </w:r>
    </w:p>
  </w:footnote>
  <w:footnote w:type="continuationSeparator" w:id="0">
    <w:p w14:paraId="55B572ED" w14:textId="77777777" w:rsidR="0035538B" w:rsidRDefault="0035538B" w:rsidP="00E76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7.2pt;height:7.2pt" o:bullet="t">
        <v:imagedata r:id="rId1" o:title="mso7B456066"/>
      </v:shape>
    </w:pict>
  </w:numPicBullet>
  <w:abstractNum w:abstractNumId="0" w15:restartNumberingAfterBreak="0">
    <w:nsid w:val="01012F91"/>
    <w:multiLevelType w:val="hybridMultilevel"/>
    <w:tmpl w:val="1FEC23B8"/>
    <w:lvl w:ilvl="0" w:tplc="B24A4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C0AA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0C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0F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A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2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D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A0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7CAF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B143F"/>
    <w:multiLevelType w:val="hybridMultilevel"/>
    <w:tmpl w:val="F0208F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DE8"/>
    <w:multiLevelType w:val="hybridMultilevel"/>
    <w:tmpl w:val="112E7F8A"/>
    <w:lvl w:ilvl="0" w:tplc="6FB4E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D08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86A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D4A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607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288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D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9A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96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D64E30"/>
    <w:multiLevelType w:val="hybridMultilevel"/>
    <w:tmpl w:val="8146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0E66"/>
    <w:multiLevelType w:val="hybridMultilevel"/>
    <w:tmpl w:val="06E28D38"/>
    <w:lvl w:ilvl="0" w:tplc="2D50D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29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603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E22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C43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C41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CCC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A6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C49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263607"/>
    <w:multiLevelType w:val="hybridMultilevel"/>
    <w:tmpl w:val="E800E71C"/>
    <w:lvl w:ilvl="0" w:tplc="D3DC4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7A6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1E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E69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E42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24C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182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86A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D43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B9827D2"/>
    <w:multiLevelType w:val="hybridMultilevel"/>
    <w:tmpl w:val="DE4E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394B"/>
    <w:multiLevelType w:val="hybridMultilevel"/>
    <w:tmpl w:val="93046476"/>
    <w:lvl w:ilvl="0" w:tplc="F41EB53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0FA3325"/>
    <w:multiLevelType w:val="hybridMultilevel"/>
    <w:tmpl w:val="9B626B1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F3E008A"/>
    <w:multiLevelType w:val="hybridMultilevel"/>
    <w:tmpl w:val="97E4B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7C6B7A"/>
    <w:multiLevelType w:val="hybridMultilevel"/>
    <w:tmpl w:val="D1BA5D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F47C7"/>
    <w:multiLevelType w:val="hybridMultilevel"/>
    <w:tmpl w:val="E242AC6C"/>
    <w:lvl w:ilvl="0" w:tplc="5CFA5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F2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E0D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7E8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487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188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841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9CC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ED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DAD30A6"/>
    <w:multiLevelType w:val="hybridMultilevel"/>
    <w:tmpl w:val="162607DA"/>
    <w:lvl w:ilvl="0" w:tplc="A7260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46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56BC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FE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4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7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D0F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38C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14B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EB04ED"/>
    <w:multiLevelType w:val="hybridMultilevel"/>
    <w:tmpl w:val="39EA51DE"/>
    <w:lvl w:ilvl="0" w:tplc="44886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22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0F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A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27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0C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C9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4F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AED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12"/>
  </w:num>
  <w:num w:numId="7">
    <w:abstractNumId w:val="13"/>
  </w:num>
  <w:num w:numId="8">
    <w:abstractNumId w:val="2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8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496"/>
    <w:rsid w:val="00087271"/>
    <w:rsid w:val="000B3D64"/>
    <w:rsid w:val="000E18A1"/>
    <w:rsid w:val="002036A9"/>
    <w:rsid w:val="00213030"/>
    <w:rsid w:val="00232841"/>
    <w:rsid w:val="00311AE9"/>
    <w:rsid w:val="0035538B"/>
    <w:rsid w:val="00375D30"/>
    <w:rsid w:val="003B6BEA"/>
    <w:rsid w:val="00446C06"/>
    <w:rsid w:val="00463BAB"/>
    <w:rsid w:val="00467E86"/>
    <w:rsid w:val="00477788"/>
    <w:rsid w:val="00520DDE"/>
    <w:rsid w:val="00584014"/>
    <w:rsid w:val="005A3217"/>
    <w:rsid w:val="00691BB1"/>
    <w:rsid w:val="006B26CC"/>
    <w:rsid w:val="006F4955"/>
    <w:rsid w:val="00704CF2"/>
    <w:rsid w:val="007205E7"/>
    <w:rsid w:val="007677BD"/>
    <w:rsid w:val="00776613"/>
    <w:rsid w:val="007A6BFC"/>
    <w:rsid w:val="00836148"/>
    <w:rsid w:val="008461D8"/>
    <w:rsid w:val="008929BC"/>
    <w:rsid w:val="00A21F4D"/>
    <w:rsid w:val="00AA58F6"/>
    <w:rsid w:val="00AE7201"/>
    <w:rsid w:val="00B32AD0"/>
    <w:rsid w:val="00B9485F"/>
    <w:rsid w:val="00B95286"/>
    <w:rsid w:val="00BA3E4E"/>
    <w:rsid w:val="00BC4713"/>
    <w:rsid w:val="00C46026"/>
    <w:rsid w:val="00C76EF1"/>
    <w:rsid w:val="00D578CC"/>
    <w:rsid w:val="00D83496"/>
    <w:rsid w:val="00E24C4B"/>
    <w:rsid w:val="00E75DEE"/>
    <w:rsid w:val="00E76AAE"/>
    <w:rsid w:val="00EF5770"/>
    <w:rsid w:val="00F27155"/>
    <w:rsid w:val="00F317B7"/>
    <w:rsid w:val="00F3372E"/>
    <w:rsid w:val="00F9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589"/>
  <w15:chartTrackingRefBased/>
  <w15:docId w15:val="{ACB2725A-49D0-E347-BC89-BB095B45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C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AAE"/>
  </w:style>
  <w:style w:type="paragraph" w:styleId="Footer">
    <w:name w:val="footer"/>
    <w:basedOn w:val="Normal"/>
    <w:link w:val="FooterChar"/>
    <w:uiPriority w:val="99"/>
    <w:unhideWhenUsed/>
    <w:rsid w:val="00E76A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AAE"/>
  </w:style>
  <w:style w:type="paragraph" w:styleId="BalloonText">
    <w:name w:val="Balloon Text"/>
    <w:basedOn w:val="Normal"/>
    <w:link w:val="BalloonTextChar"/>
    <w:uiPriority w:val="99"/>
    <w:semiHidden/>
    <w:unhideWhenUsed/>
    <w:rsid w:val="00446C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06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46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8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Singh</dc:creator>
  <cp:keywords/>
  <dc:description/>
  <cp:lastModifiedBy>Mallika Singh</cp:lastModifiedBy>
  <cp:revision>2</cp:revision>
  <dcterms:created xsi:type="dcterms:W3CDTF">2019-11-26T06:47:00Z</dcterms:created>
  <dcterms:modified xsi:type="dcterms:W3CDTF">2019-11-26T06:47:00Z</dcterms:modified>
</cp:coreProperties>
</file>