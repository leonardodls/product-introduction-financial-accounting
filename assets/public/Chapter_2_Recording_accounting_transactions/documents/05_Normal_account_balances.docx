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451D71" w14:textId="1DF8D2D9" w:rsidR="00937493" w:rsidRPr="009423DA" w:rsidRDefault="00937493" w:rsidP="004E697A">
      <w:pPr>
        <w:pStyle w:val="Quote"/>
        <w:rPr>
          <w:b/>
          <w:bCs/>
          <w:rPrChange w:id="0" w:author="Mallika Singh" w:date="2019-11-27T12:10:00Z">
            <w:rPr/>
          </w:rPrChange>
        </w:rPr>
      </w:pPr>
      <w:del w:id="1" w:author="Mallika Singh" w:date="2019-11-27T12:10:00Z">
        <w:r w:rsidRPr="009423DA" w:rsidDel="009423DA">
          <w:rPr>
            <w:b/>
            <w:bCs/>
            <w:rPrChange w:id="2" w:author="Mallika Singh" w:date="2019-11-27T12:10:00Z">
              <w:rPr/>
            </w:rPrChange>
          </w:rPr>
          <w:delText>Note</w:delText>
        </w:r>
      </w:del>
      <w:ins w:id="3" w:author="Mallika Singh" w:date="2019-11-27T12:10:00Z">
        <w:r w:rsidR="009423DA" w:rsidRPr="009423DA">
          <w:rPr>
            <w:b/>
            <w:bCs/>
            <w:rPrChange w:id="4" w:author="Mallika Singh" w:date="2019-11-27T12:10:00Z">
              <w:rPr/>
            </w:rPrChange>
          </w:rPr>
          <w:t>Normal Balance</w:t>
        </w:r>
      </w:ins>
    </w:p>
    <w:p w14:paraId="0471EB74" w14:textId="187DDB83" w:rsidR="00B17BDA" w:rsidRPr="00B17BDA" w:rsidRDefault="00004C93" w:rsidP="004E697A">
      <w:pPr>
        <w:pStyle w:val="Quote"/>
      </w:pPr>
      <w:r w:rsidRPr="00B17BDA">
        <w:t xml:space="preserve">The first entry in </w:t>
      </w:r>
      <w:ins w:id="5" w:author="Mallika Singh" w:date="2019-11-27T12:11:00Z">
        <w:r w:rsidR="009423DA">
          <w:t xml:space="preserve">the </w:t>
        </w:r>
      </w:ins>
      <w:del w:id="6" w:author="Mallika Singh" w:date="2019-11-27T12:11:00Z">
        <w:r w:rsidRPr="00B17BDA" w:rsidDel="009423DA">
          <w:delText xml:space="preserve">each of the previous </w:delText>
        </w:r>
      </w:del>
      <w:r w:rsidRPr="00B17BDA">
        <w:t>ledger</w:t>
      </w:r>
      <w:del w:id="7" w:author="Mallika Singh" w:date="2019-11-27T12:11:00Z">
        <w:r w:rsidRPr="00B17BDA" w:rsidDel="009423DA">
          <w:delText>s</w:delText>
        </w:r>
      </w:del>
      <w:r w:rsidRPr="00B17BDA">
        <w:t xml:space="preserve"> indicates which of the two final columns will </w:t>
      </w:r>
      <w:del w:id="8" w:author="Mallika Singh" w:date="2019-11-27T12:11:00Z">
        <w:r w:rsidRPr="00B17BDA" w:rsidDel="009423DA">
          <w:delText xml:space="preserve">normally </w:delText>
        </w:r>
      </w:del>
      <w:r w:rsidRPr="00B17BDA">
        <w:t xml:space="preserve">be used to maintain the account’s running balance. This is called the account’s </w:t>
      </w:r>
      <w:r w:rsidRPr="00B17BDA">
        <w:rPr>
          <w:b/>
          <w:bCs/>
        </w:rPr>
        <w:t>normal balance</w:t>
      </w:r>
      <w:r w:rsidRPr="00B17BDA">
        <w:t>.</w:t>
      </w:r>
    </w:p>
    <w:p w14:paraId="59ECB9E3" w14:textId="7B597519" w:rsidR="00B17BDA" w:rsidRDefault="00B17BDA" w:rsidP="00004C93">
      <w:pPr>
        <w:rPr>
          <w:rFonts w:ascii="Arial" w:hAnsi="Arial" w:cs="Arial"/>
          <w:color w:val="000000"/>
          <w:sz w:val="20"/>
          <w:szCs w:val="20"/>
        </w:rPr>
      </w:pPr>
    </w:p>
    <w:p w14:paraId="31EE3246" w14:textId="11BBB5E2" w:rsidR="00B17BDA" w:rsidRDefault="00B17BDA" w:rsidP="00B17BDA">
      <w:pPr>
        <w:pStyle w:val="Heading2"/>
      </w:pPr>
      <w:r>
        <w:t>Cash Account</w:t>
      </w:r>
    </w:p>
    <w:p w14:paraId="693D58DE" w14:textId="77777777" w:rsidR="00B17BDA" w:rsidRPr="00B17BDA" w:rsidRDefault="00B17BDA" w:rsidP="00B17BDA"/>
    <w:p w14:paraId="4F0E5946" w14:textId="77777777" w:rsidR="009423DA" w:rsidRDefault="00004C93" w:rsidP="00004C93">
      <w:pPr>
        <w:rPr>
          <w:ins w:id="9" w:author="Mallika Singh" w:date="2019-11-27T12:12:00Z"/>
          <w:rFonts w:ascii="Arial" w:hAnsi="Arial" w:cs="Arial"/>
          <w:color w:val="000000"/>
          <w:sz w:val="20"/>
          <w:szCs w:val="20"/>
        </w:rPr>
      </w:pPr>
      <w:r w:rsidRPr="00004C93">
        <w:rPr>
          <w:rFonts w:ascii="Arial" w:hAnsi="Arial" w:cs="Arial"/>
          <w:color w:val="000000"/>
          <w:sz w:val="20"/>
          <w:szCs w:val="20"/>
        </w:rPr>
        <w:t xml:space="preserve">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first entry is in the first Debit column, so the running balance begins accumulating in the second Debit column. </w:t>
      </w:r>
    </w:p>
    <w:p w14:paraId="35B5096F" w14:textId="22114FB9" w:rsidR="00004C93" w:rsidRPr="00004C93" w:rsidRDefault="00004C93" w:rsidP="00004C93">
      <w:r w:rsidRPr="00004C93">
        <w:rPr>
          <w:rFonts w:ascii="Arial" w:hAnsi="Arial" w:cs="Arial"/>
          <w:color w:val="000000"/>
          <w:sz w:val="20"/>
          <w:szCs w:val="20"/>
        </w:rPr>
        <w:t xml:space="preserve">On the first row, the amounts in the two Debit columns will be the same. For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the amount is $</w:t>
      </w:r>
      <w:del w:id="10" w:author="Jasneet Kaur" w:date="2019-12-04T16:46:00Z">
        <w:r w:rsidRPr="00004C93" w:rsidDel="003B694C">
          <w:rPr>
            <w:rFonts w:ascii="Arial" w:hAnsi="Arial" w:cs="Arial"/>
            <w:color w:val="000000"/>
            <w:sz w:val="20"/>
            <w:szCs w:val="20"/>
          </w:rPr>
          <w:delText>1</w:delText>
        </w:r>
      </w:del>
      <w:ins w:id="11" w:author="Jasneet Kaur" w:date="2019-12-04T16:46:00Z">
        <w:r w:rsidR="003B694C">
          <w:rPr>
            <w:rFonts w:ascii="Arial" w:hAnsi="Arial" w:cs="Arial"/>
            <w:color w:val="000000"/>
            <w:sz w:val="20"/>
            <w:szCs w:val="20"/>
          </w:rPr>
          <w:t>8</w:t>
        </w:r>
      </w:ins>
      <w:bookmarkStart w:id="12" w:name="_GoBack"/>
      <w:bookmarkEnd w:id="12"/>
      <w:r w:rsidRPr="00004C93">
        <w:rPr>
          <w:rFonts w:ascii="Arial" w:hAnsi="Arial" w:cs="Arial"/>
          <w:color w:val="000000"/>
          <w:sz w:val="20"/>
          <w:szCs w:val="20"/>
        </w:rPr>
        <w:t>,000 in both Debit columns in the first row. After the first entry in the ledger, subsequent debit entries are added to the previous debit balance, and subsequent credit entries are deducted from the previous debit balance. The Credit balance column remains blank.</w:t>
      </w:r>
    </w:p>
    <w:p w14:paraId="7D37B4F2" w14:textId="364598BC"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Cash</w:t>
      </w:r>
      <w:r w:rsidRPr="00004C93">
        <w:rPr>
          <w:rFonts w:ascii="Arial" w:hAnsi="Arial" w:cs="Arial"/>
          <w:color w:val="000000"/>
          <w:sz w:val="20"/>
          <w:szCs w:val="20"/>
        </w:rPr>
        <w:t xml:space="preserve"> ledger shows its balance accumulates in the Debit column, even though there are both debit and credit entries posted to the account. The normal balance of the </w:t>
      </w:r>
      <w:r w:rsidRPr="00004C93">
        <w:rPr>
          <w:rFonts w:ascii="Arial" w:hAnsi="Arial" w:cs="Arial"/>
          <w:i/>
          <w:iCs/>
          <w:color w:val="000000"/>
          <w:sz w:val="20"/>
          <w:szCs w:val="20"/>
        </w:rPr>
        <w:t>Cash</w:t>
      </w:r>
      <w:r w:rsidRPr="00004C93">
        <w:rPr>
          <w:rFonts w:ascii="Arial" w:hAnsi="Arial" w:cs="Arial"/>
          <w:color w:val="000000"/>
          <w:sz w:val="20"/>
          <w:szCs w:val="20"/>
        </w:rPr>
        <w:t xml:space="preserve"> account is a Debit.</w:t>
      </w:r>
    </w:p>
    <w:p w14:paraId="27013B97" w14:textId="77777777" w:rsidR="006D1A72" w:rsidRPr="00004C93" w:rsidDel="00C063F1" w:rsidRDefault="006D1A72" w:rsidP="00004C93">
      <w:pPr>
        <w:rPr>
          <w:del w:id="13" w:author="Mallika Singh" w:date="2019-11-27T12:21:00Z"/>
        </w:rPr>
      </w:pPr>
    </w:p>
    <w:p w14:paraId="5D25AF02" w14:textId="0CF2DEAF" w:rsidR="00004C93" w:rsidDel="00C063F1" w:rsidRDefault="006D1A72" w:rsidP="00004C93">
      <w:pPr>
        <w:rPr>
          <w:del w:id="14" w:author="Mallika Singh" w:date="2019-11-27T12:21:00Z"/>
        </w:rPr>
      </w:pPr>
      <w:del w:id="15" w:author="Mallika Singh" w:date="2019-11-27T12:21:00Z">
        <w:r w:rsidDel="00C063F1">
          <w:delText>[Explain the above text with a diagram</w:delText>
        </w:r>
        <w:r w:rsidR="004F6F2F" w:rsidDel="00C063F1">
          <w:delText xml:space="preserve"> like the prior section</w:delText>
        </w:r>
        <w:r w:rsidDel="00C063F1">
          <w:delText>]</w:delText>
        </w:r>
      </w:del>
    </w:p>
    <w:p w14:paraId="0626F21A" w14:textId="77777777" w:rsidR="00012FB9" w:rsidRDefault="00012FB9" w:rsidP="00004C93"/>
    <w:p w14:paraId="22CB2848" w14:textId="5C9E0621" w:rsidR="00012FB9" w:rsidRDefault="00012FB9" w:rsidP="00004C93">
      <w:r>
        <w:rPr>
          <w:noProof/>
          <w:lang w:val="en-US" w:eastAsia="en-US"/>
        </w:rPr>
        <mc:AlternateContent>
          <mc:Choice Requires="wps">
            <w:drawing>
              <wp:anchor distT="0" distB="0" distL="114300" distR="114300" simplePos="0" relativeHeight="251665408" behindDoc="0" locked="0" layoutInCell="1" allowOverlap="1" wp14:anchorId="14FD88C4" wp14:editId="123ADE93">
                <wp:simplePos x="0" y="0"/>
                <wp:positionH relativeFrom="column">
                  <wp:posOffset>1345369</wp:posOffset>
                </wp:positionH>
                <wp:positionV relativeFrom="paragraph">
                  <wp:posOffset>334386</wp:posOffset>
                </wp:positionV>
                <wp:extent cx="467360" cy="609600"/>
                <wp:effectExtent l="50800" t="38100" r="53340" b="63500"/>
                <wp:wrapNone/>
                <wp:docPr id="11" name="Straight Arrow Connector 11"/>
                <wp:cNvGraphicFramePr/>
                <a:graphic xmlns:a="http://schemas.openxmlformats.org/drawingml/2006/main">
                  <a:graphicData uri="http://schemas.microsoft.com/office/word/2010/wordprocessingShape">
                    <wps:wsp>
                      <wps:cNvCnPr/>
                      <wps:spPr>
                        <a:xfrm>
                          <a:off x="0" y="0"/>
                          <a:ext cx="467360" cy="60960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56505B7" id="_x0000_t32" coordsize="21600,21600" o:spt="32" o:oned="t" path="m,l21600,21600e" filled="f">
                <v:path arrowok="t" fillok="f" o:connecttype="none"/>
                <o:lock v:ext="edit" shapetype="t"/>
              </v:shapetype>
              <v:shape id="Straight Arrow Connector 11" o:spid="_x0000_s1026" type="#_x0000_t32" style="position:absolute;margin-left:105.95pt;margin-top:26.35pt;width:36.8pt;height: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" strokecolor="#4f81bd" strokeweight="2pt">
                <v:stroke endarrow="block"/>
                <v:shadow on="t" color="black" opacity="24903f" origin=",.5" offset="0,.55556mm"/>
              </v:shape>
            </w:pict>
          </mc:Fallback>
        </mc:AlternateContent>
      </w:r>
      <w:r>
        <w:rPr>
          <w:noProof/>
          <w:lang w:val="en-US" w:eastAsia="en-US"/>
        </w:rPr>
        <mc:AlternateContent>
          <mc:Choice Requires="wps">
            <w:drawing>
              <wp:inline distT="0" distB="0" distL="0" distR="0" wp14:anchorId="1FA0B03C" wp14:editId="1758E4C4">
                <wp:extent cx="1970467" cy="548640"/>
                <wp:effectExtent l="0" t="0" r="0" b="381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0467"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6DD9B" w14:textId="77777777" w:rsidR="00012FB9" w:rsidRPr="006D1A72" w:rsidRDefault="00012FB9" w:rsidP="00012FB9">
                            <w:pPr>
                              <w:jc w:val="center"/>
                              <w:rPr>
                                <w:lang w:val="en-US"/>
                              </w:rPr>
                            </w:pPr>
                            <w:r>
                              <w:rPr>
                                <w:lang w:val="en-US"/>
                              </w:rPr>
                              <w:t>Normal Balance (debit column)</w:t>
                            </w:r>
                          </w:p>
                        </w:txbxContent>
                      </wps:txbx>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A0B03C" id="Rectangle 8" o:spid="_x0000_s1026" style="width:155.15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" filled="f" stroked="f">
                <o:lock v:ext="edit" aspectratio="t"/>
                <v:textbox>
                  <w:txbxContent>
                    <w:p w14:paraId="7136DD9B" w14:textId="77777777" w:rsidR="00012FB9" w:rsidRPr="006D1A72" w:rsidRDefault="00012FB9" w:rsidP="00012FB9">
                      <w:pPr>
                        <w:jc w:val="center"/>
                        <w:rPr>
                          <w:lang w:val="en-US"/>
                        </w:rPr>
                      </w:pPr>
                      <w:r>
                        <w:rPr>
                          <w:lang w:val="en-US"/>
                        </w:rPr>
                        <w:t>Normal Balance (debit column)</w:t>
                      </w:r>
                    </w:p>
                  </w:txbxContent>
                </v:textbox>
                <w10:anchorlock/>
              </v:rect>
            </w:pict>
          </mc:Fallback>
        </mc:AlternateContent>
      </w:r>
    </w:p>
    <w:p w14:paraId="08814E12" w14:textId="68DF6120" w:rsidR="00012FB9" w:rsidRPr="00004C93" w:rsidRDefault="00012FB9" w:rsidP="00004C93"/>
    <w:p w14:paraId="09B7CCC0" w14:textId="6BCCEC2A" w:rsidR="00004C93" w:rsidRDefault="00004C93" w:rsidP="00004C93">
      <w:pPr>
        <w:rPr>
          <w:rFonts w:ascii="Arial" w:hAnsi="Arial" w:cs="Arial"/>
          <w:color w:val="000000"/>
          <w:sz w:val="20"/>
          <w:szCs w:val="20"/>
        </w:rPr>
      </w:pPr>
      <w:r w:rsidRPr="00004C93">
        <w:rPr>
          <w:rFonts w:ascii="Arial" w:hAnsi="Arial" w:cs="Arial"/>
          <w:color w:val="000000"/>
          <w:sz w:val="20"/>
          <w:szCs w:val="20"/>
        </w:rPr>
        <w:t>  </w:t>
      </w:r>
    </w:p>
    <w:p w14:paraId="2F8D0570" w14:textId="77777777" w:rsidR="00012FB9" w:rsidRPr="00004C93" w:rsidRDefault="00012FB9" w:rsidP="00004C93"/>
    <w:p w14:paraId="6E2ADEFC" w14:textId="4B87AD62" w:rsidR="004F6F2F" w:rsidRDefault="00012FB9" w:rsidP="00004C93">
      <w:pPr>
        <w:rPr>
          <w:rFonts w:ascii="Arial" w:hAnsi="Arial" w:cs="Arial"/>
          <w:color w:val="000000"/>
          <w:sz w:val="20"/>
          <w:szCs w:val="20"/>
        </w:rPr>
      </w:pPr>
      <w:r>
        <w:rPr>
          <w:noProof/>
          <w:lang w:val="en-US" w:eastAsia="en-US"/>
        </w:rPr>
        <w:drawing>
          <wp:inline distT="0" distB="0" distL="0" distR="0" wp14:anchorId="2F13789F" wp14:editId="31BC1D6C">
            <wp:extent cx="2761488" cy="1408176"/>
            <wp:effectExtent l="0" t="0" r="1270" b="1905"/>
            <wp:docPr id="6" name="Picture 6" descr="2.5.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1488" cy="1408176"/>
                    </a:xfrm>
                    <a:prstGeom prst="rect">
                      <a:avLst/>
                    </a:prstGeom>
                    <a:noFill/>
                    <a:ln>
                      <a:noFill/>
                    </a:ln>
                  </pic:spPr>
                </pic:pic>
              </a:graphicData>
            </a:graphic>
          </wp:inline>
        </w:drawing>
      </w:r>
    </w:p>
    <w:p w14:paraId="6C7865E4" w14:textId="6A999ACA" w:rsidR="00B17BDA" w:rsidRDefault="00B17BDA" w:rsidP="00B17BDA">
      <w:pPr>
        <w:pStyle w:val="Heading2"/>
      </w:pPr>
      <w:r>
        <w:t>Fees Earned Account</w:t>
      </w:r>
    </w:p>
    <w:p w14:paraId="16F57B50" w14:textId="77777777" w:rsidR="00B17BDA" w:rsidRDefault="00B17BDA" w:rsidP="00004C93">
      <w:pPr>
        <w:rPr>
          <w:rFonts w:ascii="Arial" w:hAnsi="Arial" w:cs="Arial"/>
          <w:color w:val="000000"/>
          <w:sz w:val="20"/>
          <w:szCs w:val="20"/>
        </w:rPr>
      </w:pPr>
    </w:p>
    <w:p w14:paraId="272BBF46" w14:textId="4785AC2C" w:rsidR="00004C93" w:rsidRPr="00004C93" w:rsidRDefault="00004C93" w:rsidP="00004C93">
      <w:r w:rsidRPr="00004C93">
        <w:rPr>
          <w:rFonts w:ascii="Arial" w:hAnsi="Arial" w:cs="Arial"/>
          <w:color w:val="000000"/>
          <w:sz w:val="20"/>
          <w:szCs w:val="20"/>
        </w:rPr>
        <w:t xml:space="preserve">Alternatively, for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the first entry is in the first Credit column, the running balance begins accumulating in the second Credit column, and the account’s normal balance is a Credit. The Debit balance column remains blank for this account.</w:t>
      </w:r>
    </w:p>
    <w:p w14:paraId="5455B2C6" w14:textId="77777777" w:rsidR="00004C93" w:rsidRPr="00004C93" w:rsidRDefault="00004C93" w:rsidP="00004C93">
      <w:r w:rsidRPr="00004C93">
        <w:rPr>
          <w:rFonts w:ascii="Arial" w:hAnsi="Arial" w:cs="Arial"/>
          <w:color w:val="000000"/>
          <w:sz w:val="20"/>
          <w:szCs w:val="20"/>
        </w:rPr>
        <w:t xml:space="preserve">The following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ledger shows its balance accumulates in the Credit column. The normal balance of the </w:t>
      </w:r>
      <w:r w:rsidRPr="00004C93">
        <w:rPr>
          <w:rFonts w:ascii="Arial" w:hAnsi="Arial" w:cs="Arial"/>
          <w:i/>
          <w:iCs/>
          <w:color w:val="000000"/>
          <w:sz w:val="20"/>
          <w:szCs w:val="20"/>
        </w:rPr>
        <w:t>Fees Earned</w:t>
      </w:r>
      <w:r w:rsidRPr="00004C93">
        <w:rPr>
          <w:rFonts w:ascii="Arial" w:hAnsi="Arial" w:cs="Arial"/>
          <w:color w:val="000000"/>
          <w:sz w:val="20"/>
          <w:szCs w:val="20"/>
        </w:rPr>
        <w:t xml:space="preserve"> account is a Credit.</w:t>
      </w:r>
    </w:p>
    <w:p w14:paraId="20CCA4EF" w14:textId="5A086A9E" w:rsidR="0040356F" w:rsidDel="00C063F1" w:rsidRDefault="0040356F" w:rsidP="0040356F">
      <w:pPr>
        <w:rPr>
          <w:del w:id="16" w:author="Mallika Singh" w:date="2019-11-27T12:21:00Z"/>
        </w:rPr>
      </w:pPr>
      <w:del w:id="17" w:author="Mallika Singh" w:date="2019-11-27T12:21:00Z">
        <w:r w:rsidDel="00C063F1">
          <w:delText>[Similarly, we can explain the above text with a diagram]</w:delText>
        </w:r>
      </w:del>
    </w:p>
    <w:p w14:paraId="48D86C36" w14:textId="77777777" w:rsidR="00F571E0" w:rsidRDefault="00F571E0" w:rsidP="0040356F"/>
    <w:p w14:paraId="7E1B63B8" w14:textId="144C0D78" w:rsidR="0040356F" w:rsidRPr="00004C93" w:rsidRDefault="0040356F" w:rsidP="0040356F">
      <w:r w:rsidRPr="00004C93">
        <w:fldChar w:fldCharType="begin"/>
      </w:r>
      <w:r w:rsidRPr="00004C93">
        <w:instrText xml:space="preserve"> INCLUDEPICTURE "https://docs.google.com/a/comprotechnologies.com/drawings/d/sJiQeJ4iOVt9wAaSEBFZseg/image?w=151&amp;h=43&amp;rev=1&amp;ac=1&amp;parent=1u4duIHPoJdcoJO2jHKqlJCewzgYCbimT5Ua4QCG66cs"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4C175551" wp14:editId="3630EAA1">
                <wp:extent cx="1920240" cy="42672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00FBB" w14:textId="77777777" w:rsidR="0040356F" w:rsidRPr="006D1A72" w:rsidRDefault="0040356F" w:rsidP="0040356F">
                            <w:pPr>
                              <w:jc w:val="center"/>
                              <w:rPr>
                                <w:lang w:val="en-US"/>
                              </w:rPr>
                            </w:pPr>
                            <w:r>
                              <w:rPr>
                                <w:lang w:val="en-US"/>
                              </w:rPr>
                              <w:t>Normal Balance (credit account)</w:t>
                            </w:r>
                          </w:p>
                        </w:txbxContent>
                      </wps:txbx>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175551" id="Rectangle 5" o:spid="_x0000_s1027" style="width:151.2pt;height:3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" filled="f" stroked="f">
                <o:lock v:ext="edit" aspectratio="t"/>
                <v:textbox>
                  <w:txbxContent>
                    <w:p w14:paraId="6EC00FBB" w14:textId="77777777" w:rsidR="0040356F" w:rsidRPr="006D1A72" w:rsidRDefault="0040356F" w:rsidP="0040356F">
                      <w:pPr>
                        <w:jc w:val="center"/>
                        <w:rPr>
                          <w:lang w:val="en-US"/>
                        </w:rPr>
                      </w:pPr>
                      <w:r>
                        <w:rPr>
                          <w:lang w:val="en-US"/>
                        </w:rPr>
                        <w:t>Normal Balance (credit account)</w:t>
                      </w:r>
                    </w:p>
                  </w:txbxContent>
                </v:textbox>
                <w10:anchorlock/>
              </v:rect>
            </w:pict>
          </mc:Fallback>
        </mc:AlternateContent>
      </w:r>
      <w:r w:rsidRPr="00004C93">
        <w:fldChar w:fldCharType="end"/>
      </w:r>
    </w:p>
    <w:p w14:paraId="7BCD95CE" w14:textId="77777777" w:rsidR="0040356F" w:rsidRDefault="0040356F" w:rsidP="0040356F">
      <w:r>
        <w:rPr>
          <w:noProof/>
          <w:lang w:val="en-US" w:eastAsia="en-US"/>
        </w:rPr>
        <mc:AlternateContent>
          <mc:Choice Requires="wps">
            <w:drawing>
              <wp:anchor distT="0" distB="0" distL="114300" distR="114300" simplePos="0" relativeHeight="251669504" behindDoc="0" locked="0" layoutInCell="1" allowOverlap="1" wp14:anchorId="0DA5F30A" wp14:editId="3269843A">
                <wp:simplePos x="0" y="0"/>
                <wp:positionH relativeFrom="column">
                  <wp:posOffset>1052195</wp:posOffset>
                </wp:positionH>
                <wp:positionV relativeFrom="paragraph">
                  <wp:posOffset>102235</wp:posOffset>
                </wp:positionV>
                <wp:extent cx="271780" cy="612140"/>
                <wp:effectExtent l="63500" t="25400" r="58420" b="60960"/>
                <wp:wrapNone/>
                <wp:docPr id="12" name="Straight Arrow Connector 12"/>
                <wp:cNvGraphicFramePr/>
                <a:graphic xmlns:a="http://schemas.openxmlformats.org/drawingml/2006/main">
                  <a:graphicData uri="http://schemas.microsoft.com/office/word/2010/wordprocessingShape">
                    <wps:wsp>
                      <wps:cNvCnPr/>
                      <wps:spPr>
                        <a:xfrm>
                          <a:off x="0" y="0"/>
                          <a:ext cx="271780" cy="6121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9ECBA62" id="_x0000_t32" coordsize="21600,21600" o:spt="32" o:oned="t" path="m,l21600,21600e" filled="f">
                <v:path arrowok="t" fillok="f" o:connecttype="none"/>
                <o:lock v:ext="edit" shapetype="t"/>
              </v:shapetype>
              <v:shape id="Straight Arrow Connector 12" o:spid="_x0000_s1026" type="#_x0000_t32" style="position:absolute;margin-left:82.85pt;margin-top:8.05pt;width:21.4pt;height:4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" strokecolor="#4f81bd [3204]" strokeweight="2pt">
                <v:stroke endarrow="block"/>
                <v:shadow on="t" color="black" opacity="24903f" origin=",.5" offset="0,.55556mm"/>
              </v:shape>
            </w:pict>
          </mc:Fallback>
        </mc:AlternateContent>
      </w:r>
      <w:r w:rsidRPr="00004C93">
        <w:rPr>
          <w:rFonts w:ascii="Arial" w:hAnsi="Arial" w:cs="Arial"/>
          <w:color w:val="000000"/>
          <w:sz w:val="20"/>
          <w:szCs w:val="20"/>
        </w:rPr>
        <w:t> </w:t>
      </w:r>
      <w:r w:rsidRPr="00004C93">
        <w:fldChar w:fldCharType="begin"/>
      </w:r>
      <w:r w:rsidRPr="00004C93">
        <w:instrText xml:space="preserve"> INCLUDEPICTURE "https://docs.google.com/a/comprotechnologies.com/drawings/d/soNjSQZ27BWlR0uKinPkbUQ/image?w=4&amp;h=38&amp;rev=1&amp;ac=1&amp;parent=1u4duIHPoJdcoJO2jHKqlJCewzgYCbimT5Ua4QCG66cs" \* MERGEFORMATINET </w:instrText>
      </w:r>
      <w:r w:rsidRPr="00004C93">
        <w:fldChar w:fldCharType="separate"/>
      </w:r>
      <w:r w:rsidRPr="00004C93">
        <w:rPr>
          <w:noProof/>
          <w:lang w:val="en-US" w:eastAsia="en-US"/>
        </w:rPr>
        <mc:AlternateContent>
          <mc:Choice Requires="wps">
            <w:drawing>
              <wp:inline distT="0" distB="0" distL="0" distR="0" wp14:anchorId="15026463" wp14:editId="17D1F01A">
                <wp:extent cx="50800" cy="48768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A2C54C8" id="Rectangle 4" o:spid="_x0000_s1026" style="width:4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" filled="f" stroked="f">
                <o:lock v:ext="edit" aspectratio="t"/>
                <w10:anchorlock/>
              </v:rect>
            </w:pict>
          </mc:Fallback>
        </mc:AlternateContent>
      </w:r>
      <w:r w:rsidRPr="00004C93">
        <w:fldChar w:fldCharType="end"/>
      </w:r>
    </w:p>
    <w:p w14:paraId="18F90BBB" w14:textId="77777777" w:rsidR="0040356F" w:rsidRDefault="0040356F" w:rsidP="0040356F"/>
    <w:p w14:paraId="2543BD35" w14:textId="77777777" w:rsidR="0040356F" w:rsidRPr="00004C93" w:rsidRDefault="0040356F" w:rsidP="0040356F"/>
    <w:p w14:paraId="445249E4" w14:textId="47A3D972" w:rsidR="00B17BDA" w:rsidRDefault="0040356F" w:rsidP="0040356F">
      <w:pPr>
        <w:rPr>
          <w:rFonts w:ascii="Arial" w:hAnsi="Arial" w:cs="Arial"/>
          <w:color w:val="000000"/>
          <w:sz w:val="20"/>
          <w:szCs w:val="20"/>
        </w:rPr>
      </w:pPr>
      <w:r>
        <w:rPr>
          <w:noProof/>
          <w:lang w:val="en-US" w:eastAsia="en-US"/>
        </w:rPr>
        <w:lastRenderedPageBreak/>
        <w:drawing>
          <wp:inline distT="0" distB="0" distL="0" distR="0" wp14:anchorId="6BF4C985" wp14:editId="18C18EDB">
            <wp:extent cx="2779776" cy="1536192"/>
            <wp:effectExtent l="0" t="0" r="1905" b="6985"/>
            <wp:docPr id="7" name="Picture 7" descr="2.5.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76" cy="1536192"/>
                    </a:xfrm>
                    <a:prstGeom prst="rect">
                      <a:avLst/>
                    </a:prstGeom>
                    <a:noFill/>
                    <a:ln>
                      <a:noFill/>
                    </a:ln>
                  </pic:spPr>
                </pic:pic>
              </a:graphicData>
            </a:graphic>
          </wp:inline>
        </w:drawing>
      </w:r>
    </w:p>
    <w:p w14:paraId="5175B53E" w14:textId="2BB6D9D3" w:rsidR="00B17BDA" w:rsidRDefault="00B17BDA" w:rsidP="00004C93">
      <w:pPr>
        <w:rPr>
          <w:rFonts w:ascii="Arial" w:hAnsi="Arial" w:cs="Arial"/>
          <w:color w:val="000000"/>
          <w:sz w:val="20"/>
          <w:szCs w:val="20"/>
        </w:rPr>
      </w:pPr>
    </w:p>
    <w:p w14:paraId="20CF4660" w14:textId="68D193E3" w:rsidR="00B17BDA" w:rsidRDefault="00B17BDA" w:rsidP="00B17BDA">
      <w:pPr>
        <w:pStyle w:val="Heading2"/>
      </w:pPr>
      <w:r>
        <w:t>Expense Account</w:t>
      </w:r>
    </w:p>
    <w:p w14:paraId="4B235AE2" w14:textId="77777777" w:rsidR="00B17BDA" w:rsidRPr="00B17BDA" w:rsidRDefault="00B17BDA" w:rsidP="00B17BDA"/>
    <w:p w14:paraId="5522C64C" w14:textId="23E98A91" w:rsidR="00004C93" w:rsidRPr="00004C93" w:rsidRDefault="00004C93" w:rsidP="00004C93">
      <w:r w:rsidRPr="00004C93">
        <w:rPr>
          <w:rFonts w:ascii="Arial" w:hAnsi="Arial" w:cs="Arial"/>
          <w:color w:val="000000"/>
          <w:sz w:val="20"/>
          <w:szCs w:val="20"/>
        </w:rPr>
        <w:t>Finally, for any expense account, the first entry is in the first Debit column, the running balance begins accumulating in the second Debit column, and the account’s normal balance is a Debit. The Credit balance column remains blank for this account.</w:t>
      </w:r>
    </w:p>
    <w:p w14:paraId="321E2B99" w14:textId="31812485" w:rsidR="00004C93" w:rsidRDefault="00004C93" w:rsidP="00004C93">
      <w:pPr>
        <w:rPr>
          <w:rFonts w:ascii="Arial" w:hAnsi="Arial" w:cs="Arial"/>
          <w:color w:val="000000"/>
          <w:sz w:val="20"/>
          <w:szCs w:val="20"/>
        </w:rPr>
      </w:pPr>
      <w:r w:rsidRPr="00004C93">
        <w:rPr>
          <w:rFonts w:ascii="Arial" w:hAnsi="Arial" w:cs="Arial"/>
          <w:color w:val="000000"/>
          <w:sz w:val="20"/>
          <w:szCs w:val="20"/>
        </w:rPr>
        <w:t xml:space="preserve">The following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ledger shows its balance accumulates in the Debit column. The normal balance of the </w:t>
      </w:r>
      <w:r w:rsidRPr="00004C93">
        <w:rPr>
          <w:rFonts w:ascii="Arial" w:hAnsi="Arial" w:cs="Arial"/>
          <w:i/>
          <w:iCs/>
          <w:color w:val="000000"/>
          <w:sz w:val="20"/>
          <w:szCs w:val="20"/>
        </w:rPr>
        <w:t>Wages Expense</w:t>
      </w:r>
      <w:r w:rsidRPr="00004C93">
        <w:rPr>
          <w:rFonts w:ascii="Arial" w:hAnsi="Arial" w:cs="Arial"/>
          <w:color w:val="000000"/>
          <w:sz w:val="20"/>
          <w:szCs w:val="20"/>
        </w:rPr>
        <w:t xml:space="preserve"> account is a Debit.</w:t>
      </w:r>
    </w:p>
    <w:p w14:paraId="4262D1E4" w14:textId="641AEDEB" w:rsidR="00F571E0" w:rsidRDefault="00F571E0" w:rsidP="00004C93"/>
    <w:p w14:paraId="40102DF5" w14:textId="3510B579" w:rsidR="00F571E0" w:rsidRDefault="00F571E0" w:rsidP="00004C93">
      <w:r>
        <w:rPr>
          <w:noProof/>
          <w:lang w:val="en-US" w:eastAsia="en-US"/>
        </w:rPr>
        <mc:AlternateContent>
          <mc:Choice Requires="wps">
            <w:drawing>
              <wp:anchor distT="0" distB="0" distL="114300" distR="114300" simplePos="0" relativeHeight="251672576" behindDoc="0" locked="0" layoutInCell="1" allowOverlap="1" wp14:anchorId="23739E9D" wp14:editId="041C0F6B">
                <wp:simplePos x="0" y="0"/>
                <wp:positionH relativeFrom="column">
                  <wp:posOffset>1401678</wp:posOffset>
                </wp:positionH>
                <wp:positionV relativeFrom="paragraph">
                  <wp:posOffset>334879</wp:posOffset>
                </wp:positionV>
                <wp:extent cx="345440" cy="668020"/>
                <wp:effectExtent l="63500" t="38100" r="48260" b="68580"/>
                <wp:wrapNone/>
                <wp:docPr id="13" name="Straight Arrow Connector 13"/>
                <wp:cNvGraphicFramePr/>
                <a:graphic xmlns:a="http://schemas.openxmlformats.org/drawingml/2006/main">
                  <a:graphicData uri="http://schemas.microsoft.com/office/word/2010/wordprocessingShape">
                    <wps:wsp>
                      <wps:cNvCnPr/>
                      <wps:spPr>
                        <a:xfrm>
                          <a:off x="0" y="0"/>
                          <a:ext cx="345440" cy="66802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4C5E8D2" id="Straight Arrow Connector 13" o:spid="_x0000_s1026" type="#_x0000_t32" style="position:absolute;margin-left:110.35pt;margin-top:26.35pt;width:27.2pt;height:5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" strokecolor="#4f81bd" strokeweight="2pt">
                <v:stroke endarrow="block"/>
                <v:shadow on="t" color="black" opacity="24903f" origin=",.5" offset="0,.55556mm"/>
              </v:shape>
            </w:pict>
          </mc:Fallback>
        </mc:AlternateContent>
      </w:r>
      <w:r w:rsidRPr="00004C93">
        <w:rPr>
          <w:noProof/>
          <w:lang w:val="en-US" w:eastAsia="en-US"/>
        </w:rPr>
        <mc:AlternateContent>
          <mc:Choice Requires="wps">
            <w:drawing>
              <wp:inline distT="0" distB="0" distL="0" distR="0" wp14:anchorId="790837CC" wp14:editId="4B517CC1">
                <wp:extent cx="1920240" cy="54864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024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wps:txbx>
                      <wps:bodyPr rot="0" vert="horz" wrap="square" lIns="91440" tIns="45720" rIns="91440" bIns="45720" anchor="t" anchorCtr="0" upright="1">
                        <a:noAutofit/>
                      </wps:bodyPr>
                    </wps:ws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0837CC" id="Rectangle 3" o:spid="_x0000_s1028" style="width:151.2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" filled="f" stroked="f">
                <o:lock v:ext="edit" aspectratio="t"/>
                <v:textbox>
                  <w:txbxContent>
                    <w:p w14:paraId="6F3BDC9A" w14:textId="6E08A6D6" w:rsidR="00F571E0" w:rsidRDefault="00F571E0" w:rsidP="00F571E0">
                      <w:pPr>
                        <w:jc w:val="center"/>
                        <w:rPr>
                          <w:lang w:val="en-US"/>
                        </w:rPr>
                      </w:pPr>
                      <w:r>
                        <w:rPr>
                          <w:lang w:val="en-US"/>
                        </w:rPr>
                        <w:t>Normal Balance (Debit Column)</w:t>
                      </w:r>
                    </w:p>
                    <w:p w14:paraId="5CF55D19" w14:textId="4C015D93" w:rsidR="00F571E0" w:rsidRDefault="00F571E0" w:rsidP="00F571E0">
                      <w:pPr>
                        <w:jc w:val="center"/>
                        <w:rPr>
                          <w:lang w:val="en-US"/>
                        </w:rPr>
                      </w:pPr>
                    </w:p>
                    <w:p w14:paraId="6B6FB3E8" w14:textId="3755AD83" w:rsidR="00F571E0" w:rsidRDefault="00F571E0" w:rsidP="00F571E0">
                      <w:pPr>
                        <w:jc w:val="center"/>
                        <w:rPr>
                          <w:lang w:val="en-US"/>
                        </w:rPr>
                      </w:pPr>
                    </w:p>
                    <w:p w14:paraId="6CEE5986" w14:textId="77777777" w:rsidR="00F571E0" w:rsidRPr="006D1A72" w:rsidRDefault="00F571E0" w:rsidP="00F571E0">
                      <w:pPr>
                        <w:jc w:val="center"/>
                        <w:rPr>
                          <w:lang w:val="en-US"/>
                        </w:rPr>
                      </w:pPr>
                    </w:p>
                  </w:txbxContent>
                </v:textbox>
                <w10:anchorlock/>
              </v:rect>
            </w:pict>
          </mc:Fallback>
        </mc:AlternateContent>
      </w:r>
    </w:p>
    <w:p w14:paraId="26E58761" w14:textId="5D0EB6A7" w:rsidR="00F571E0" w:rsidRDefault="00F571E0" w:rsidP="00004C93"/>
    <w:p w14:paraId="74FFAB80" w14:textId="77777777" w:rsidR="00F571E0" w:rsidRDefault="00F571E0" w:rsidP="00004C93"/>
    <w:p w14:paraId="78264542" w14:textId="29EB6759" w:rsidR="00F571E0" w:rsidRDefault="00F571E0" w:rsidP="00004C93"/>
    <w:p w14:paraId="46E88105" w14:textId="4EBFF930" w:rsidR="00195579" w:rsidRPr="00004C93" w:rsidRDefault="00195579" w:rsidP="00004C93">
      <w:r>
        <w:rPr>
          <w:noProof/>
          <w:lang w:val="en-US" w:eastAsia="en-US"/>
        </w:rPr>
        <w:drawing>
          <wp:inline distT="0" distB="0" distL="0" distR="0" wp14:anchorId="35C77317" wp14:editId="3EDB4AC6">
            <wp:extent cx="2779776" cy="1536192"/>
            <wp:effectExtent l="0" t="0" r="1905" b="6985"/>
            <wp:docPr id="1" name="Picture 1" descr="2.5.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9776" cy="1536192"/>
                    </a:xfrm>
                    <a:prstGeom prst="rect">
                      <a:avLst/>
                    </a:prstGeom>
                    <a:noFill/>
                    <a:ln>
                      <a:noFill/>
                    </a:ln>
                  </pic:spPr>
                </pic:pic>
              </a:graphicData>
            </a:graphic>
          </wp:inline>
        </w:drawing>
      </w:r>
    </w:p>
    <w:p w14:paraId="7548B26D" w14:textId="6505C88B" w:rsidR="009A5567" w:rsidRPr="00C161DD" w:rsidRDefault="009A5567" w:rsidP="009A5567">
      <w:pPr>
        <w:pStyle w:val="Heading2"/>
        <w:rPr>
          <w:rFonts w:ascii="Arial" w:hAnsi="Arial" w:cs="Arial"/>
        </w:rPr>
      </w:pPr>
      <w:r w:rsidRPr="00C161DD">
        <w:rPr>
          <w:rFonts w:ascii="Arial" w:hAnsi="Arial" w:cs="Arial"/>
        </w:rPr>
        <w:t xml:space="preserve">Test Your Understanding </w:t>
      </w:r>
    </w:p>
    <w:p w14:paraId="00F1E56E" w14:textId="77777777" w:rsidR="009A5567" w:rsidRPr="00463629" w:rsidRDefault="009A5567" w:rsidP="009A5567">
      <w:r>
        <w:t>&lt;ignore&gt;</w:t>
      </w:r>
    </w:p>
    <w:p w14:paraId="5AFB5ABE" w14:textId="68BD9849" w:rsidR="009A5567" w:rsidRDefault="009A5567" w:rsidP="009A5567"/>
    <w:p w14:paraId="2CD38766" w14:textId="77777777" w:rsidR="009A5567" w:rsidRPr="009A5567" w:rsidRDefault="009A5567" w:rsidP="009A5567">
      <w:pPr>
        <w:rPr>
          <w:rFonts w:ascii="Arial" w:hAnsi="Arial" w:cs="Arial"/>
          <w:sz w:val="20"/>
          <w:szCs w:val="20"/>
        </w:rPr>
      </w:pPr>
      <w:r w:rsidRPr="009A5567">
        <w:rPr>
          <w:rFonts w:ascii="Arial" w:hAnsi="Arial" w:cs="Arial"/>
          <w:sz w:val="20"/>
          <w:szCs w:val="20"/>
        </w:rPr>
        <w:t>Which account has a normal debit balance?</w:t>
      </w:r>
    </w:p>
    <w:p w14:paraId="49FE1804"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a. Accounts Payable </w:t>
      </w:r>
    </w:p>
    <w:p w14:paraId="33EC21A1"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b. Retained Earnings </w:t>
      </w:r>
    </w:p>
    <w:p w14:paraId="04D2DE9B" w14:textId="77777777" w:rsidR="009A5567" w:rsidRPr="009A5567" w:rsidRDefault="009A5567" w:rsidP="009A5567">
      <w:pPr>
        <w:rPr>
          <w:rFonts w:ascii="Arial" w:hAnsi="Arial" w:cs="Arial"/>
          <w:sz w:val="20"/>
          <w:szCs w:val="20"/>
        </w:rPr>
      </w:pPr>
      <w:r w:rsidRPr="009A5567">
        <w:rPr>
          <w:rFonts w:ascii="Arial" w:hAnsi="Arial" w:cs="Arial"/>
          <w:sz w:val="20"/>
          <w:szCs w:val="20"/>
        </w:rPr>
        <w:t xml:space="preserve">c. Fees Earned </w:t>
      </w:r>
    </w:p>
    <w:p w14:paraId="53AF0950" w14:textId="28B28DDE" w:rsidR="00004C93" w:rsidRPr="00004C93" w:rsidRDefault="009A5567" w:rsidP="009A5567">
      <w:r w:rsidRPr="009A5567">
        <w:rPr>
          <w:rFonts w:ascii="Arial" w:hAnsi="Arial" w:cs="Arial"/>
          <w:color w:val="00B050"/>
          <w:sz w:val="20"/>
          <w:szCs w:val="20"/>
        </w:rPr>
        <w:t>d. Wages Expense</w:t>
      </w:r>
    </w:p>
    <w:p w14:paraId="0244E488" w14:textId="77777777" w:rsidR="00004C93" w:rsidRPr="00004C93" w:rsidRDefault="00004C93" w:rsidP="00004C93"/>
    <w:p w14:paraId="1CB27CB6" w14:textId="091DAE75" w:rsidR="00DC51F1" w:rsidRDefault="00DC51F1" w:rsidP="00004C93">
      <w:pPr>
        <w:rPr>
          <w:rFonts w:ascii="Arial" w:hAnsi="Arial" w:cs="Arial"/>
          <w:color w:val="000000"/>
          <w:sz w:val="20"/>
          <w:szCs w:val="20"/>
        </w:rPr>
      </w:pPr>
    </w:p>
    <w:sectPr w:rsidR="00DC51F1" w:rsidSect="00D47F3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1273B" w14:textId="77777777" w:rsidR="00A542CD" w:rsidRDefault="00A542CD" w:rsidP="00F571E0">
      <w:r>
        <w:separator/>
      </w:r>
    </w:p>
  </w:endnote>
  <w:endnote w:type="continuationSeparator" w:id="0">
    <w:p w14:paraId="705BFDE3" w14:textId="77777777" w:rsidR="00A542CD" w:rsidRDefault="00A542CD" w:rsidP="00F5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F5EEB5" w14:textId="77777777" w:rsidR="00A542CD" w:rsidRDefault="00A542CD" w:rsidP="00F571E0">
      <w:r>
        <w:separator/>
      </w:r>
    </w:p>
  </w:footnote>
  <w:footnote w:type="continuationSeparator" w:id="0">
    <w:p w14:paraId="65B9DA5B" w14:textId="77777777" w:rsidR="00A542CD" w:rsidRDefault="00A542CD" w:rsidP="00F571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6"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num w:numId="1">
    <w:abstractNumId w:val="0"/>
  </w:num>
  <w:num w:numId="2">
    <w:abstractNumId w:val="17"/>
  </w:num>
  <w:num w:numId="3">
    <w:abstractNumId w:val="15"/>
  </w:num>
  <w:num w:numId="4">
    <w:abstractNumId w:val="12"/>
  </w:num>
  <w:num w:numId="5">
    <w:abstractNumId w:val="11"/>
  </w:num>
  <w:num w:numId="6">
    <w:abstractNumId w:val="14"/>
  </w:num>
  <w:num w:numId="7">
    <w:abstractNumId w:val="10"/>
  </w:num>
  <w:num w:numId="8">
    <w:abstractNumId w:val="13"/>
  </w:num>
  <w:num w:numId="9">
    <w:abstractNumId w:val="16"/>
  </w:num>
  <w:num w:numId="10">
    <w:abstractNumId w:val="6"/>
  </w:num>
  <w:num w:numId="11">
    <w:abstractNumId w:val="7"/>
  </w:num>
  <w:num w:numId="12">
    <w:abstractNumId w:val="3"/>
  </w:num>
  <w:num w:numId="13">
    <w:abstractNumId w:val="5"/>
  </w:num>
  <w:num w:numId="14">
    <w:abstractNumId w:val="18"/>
  </w:num>
  <w:num w:numId="15">
    <w:abstractNumId w:val="1"/>
  </w:num>
  <w:num w:numId="16">
    <w:abstractNumId w:val="9"/>
  </w:num>
  <w:num w:numId="17">
    <w:abstractNumId w:val="4"/>
  </w:num>
  <w:num w:numId="18">
    <w:abstractNumId w:val="8"/>
  </w:num>
  <w:num w:numId="19">
    <w:abstractNumId w:val="2"/>
  </w:num>
  <w:num w:numId="20">
    <w:abstractNumId w:val="2"/>
    <w:lvlOverride w:ilvl="0">
      <w:lvl w:ilvl="0">
        <w:numFmt w:val="lowerLetter"/>
        <w:lvlText w:val="%1."/>
        <w:lvlJc w:val="left"/>
      </w:lvl>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lika Singh">
    <w15:presenceInfo w15:providerId="None" w15:userId="Mallika Singh"/>
  </w15:person>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7BE"/>
    <w:rsid w:val="00004C93"/>
    <w:rsid w:val="00012FB9"/>
    <w:rsid w:val="000202C5"/>
    <w:rsid w:val="000478E1"/>
    <w:rsid w:val="0006247B"/>
    <w:rsid w:val="0008746C"/>
    <w:rsid w:val="00090699"/>
    <w:rsid w:val="00096130"/>
    <w:rsid w:val="000A38BF"/>
    <w:rsid w:val="000F30E0"/>
    <w:rsid w:val="000F46D5"/>
    <w:rsid w:val="00102ADC"/>
    <w:rsid w:val="00110FC0"/>
    <w:rsid w:val="00131EA0"/>
    <w:rsid w:val="00133D5D"/>
    <w:rsid w:val="0015024B"/>
    <w:rsid w:val="00161E84"/>
    <w:rsid w:val="001727F5"/>
    <w:rsid w:val="001772FE"/>
    <w:rsid w:val="0017738B"/>
    <w:rsid w:val="00177A7F"/>
    <w:rsid w:val="00186EFF"/>
    <w:rsid w:val="00194981"/>
    <w:rsid w:val="00195579"/>
    <w:rsid w:val="001B069B"/>
    <w:rsid w:val="001C4519"/>
    <w:rsid w:val="001D59EA"/>
    <w:rsid w:val="001D5FB0"/>
    <w:rsid w:val="001E626E"/>
    <w:rsid w:val="00220DC7"/>
    <w:rsid w:val="00231E83"/>
    <w:rsid w:val="002438D7"/>
    <w:rsid w:val="0025620E"/>
    <w:rsid w:val="002731FE"/>
    <w:rsid w:val="0027651A"/>
    <w:rsid w:val="0028002C"/>
    <w:rsid w:val="002817BE"/>
    <w:rsid w:val="00286BCA"/>
    <w:rsid w:val="002872E9"/>
    <w:rsid w:val="002B30AC"/>
    <w:rsid w:val="002C7580"/>
    <w:rsid w:val="00303D3B"/>
    <w:rsid w:val="00320819"/>
    <w:rsid w:val="00351204"/>
    <w:rsid w:val="00351F42"/>
    <w:rsid w:val="00361767"/>
    <w:rsid w:val="003A1A5A"/>
    <w:rsid w:val="003B694C"/>
    <w:rsid w:val="003B7C45"/>
    <w:rsid w:val="003D25E6"/>
    <w:rsid w:val="003D2DC4"/>
    <w:rsid w:val="003D3F6F"/>
    <w:rsid w:val="003D44F8"/>
    <w:rsid w:val="003F2EC7"/>
    <w:rsid w:val="0040356F"/>
    <w:rsid w:val="00422CD2"/>
    <w:rsid w:val="004572B2"/>
    <w:rsid w:val="0046039D"/>
    <w:rsid w:val="00460801"/>
    <w:rsid w:val="00475698"/>
    <w:rsid w:val="00494DC4"/>
    <w:rsid w:val="004A1015"/>
    <w:rsid w:val="004A16E1"/>
    <w:rsid w:val="004A717E"/>
    <w:rsid w:val="004C33A7"/>
    <w:rsid w:val="004D2EF0"/>
    <w:rsid w:val="004D3F45"/>
    <w:rsid w:val="004E697A"/>
    <w:rsid w:val="004F435A"/>
    <w:rsid w:val="004F6F2F"/>
    <w:rsid w:val="004F71CB"/>
    <w:rsid w:val="0055700A"/>
    <w:rsid w:val="005740B9"/>
    <w:rsid w:val="005A6D8F"/>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73E"/>
    <w:rsid w:val="008053BD"/>
    <w:rsid w:val="00813CB8"/>
    <w:rsid w:val="008545EB"/>
    <w:rsid w:val="0088271E"/>
    <w:rsid w:val="00897475"/>
    <w:rsid w:val="008A4D60"/>
    <w:rsid w:val="008A5363"/>
    <w:rsid w:val="008B3A99"/>
    <w:rsid w:val="008D474C"/>
    <w:rsid w:val="008D6BEE"/>
    <w:rsid w:val="00901617"/>
    <w:rsid w:val="00931E8D"/>
    <w:rsid w:val="00937493"/>
    <w:rsid w:val="009423DA"/>
    <w:rsid w:val="00962867"/>
    <w:rsid w:val="00972B61"/>
    <w:rsid w:val="00980EC8"/>
    <w:rsid w:val="0098722B"/>
    <w:rsid w:val="009A5567"/>
    <w:rsid w:val="00A01701"/>
    <w:rsid w:val="00A06AAB"/>
    <w:rsid w:val="00A14331"/>
    <w:rsid w:val="00A14AB9"/>
    <w:rsid w:val="00A3755F"/>
    <w:rsid w:val="00A424BF"/>
    <w:rsid w:val="00A43C40"/>
    <w:rsid w:val="00A47DE6"/>
    <w:rsid w:val="00A542CD"/>
    <w:rsid w:val="00A61E10"/>
    <w:rsid w:val="00A659D3"/>
    <w:rsid w:val="00AB5BD6"/>
    <w:rsid w:val="00AC0BF8"/>
    <w:rsid w:val="00AC29CD"/>
    <w:rsid w:val="00AC2D71"/>
    <w:rsid w:val="00AC761D"/>
    <w:rsid w:val="00AC792C"/>
    <w:rsid w:val="00AD3A1E"/>
    <w:rsid w:val="00B17BDA"/>
    <w:rsid w:val="00B223B6"/>
    <w:rsid w:val="00B36B1D"/>
    <w:rsid w:val="00B438B2"/>
    <w:rsid w:val="00B619E8"/>
    <w:rsid w:val="00B82CFB"/>
    <w:rsid w:val="00B92B27"/>
    <w:rsid w:val="00BA7C77"/>
    <w:rsid w:val="00BB3815"/>
    <w:rsid w:val="00BB71AB"/>
    <w:rsid w:val="00BC4875"/>
    <w:rsid w:val="00BE5383"/>
    <w:rsid w:val="00BE68E8"/>
    <w:rsid w:val="00C063F1"/>
    <w:rsid w:val="00C1606F"/>
    <w:rsid w:val="00C161DD"/>
    <w:rsid w:val="00C40E77"/>
    <w:rsid w:val="00C4364D"/>
    <w:rsid w:val="00C60AC1"/>
    <w:rsid w:val="00C7646D"/>
    <w:rsid w:val="00C86142"/>
    <w:rsid w:val="00C96D8C"/>
    <w:rsid w:val="00CD7696"/>
    <w:rsid w:val="00D120BE"/>
    <w:rsid w:val="00D47F34"/>
    <w:rsid w:val="00D8574C"/>
    <w:rsid w:val="00D85886"/>
    <w:rsid w:val="00D87E27"/>
    <w:rsid w:val="00D923BF"/>
    <w:rsid w:val="00DA706C"/>
    <w:rsid w:val="00DA7487"/>
    <w:rsid w:val="00DC51F1"/>
    <w:rsid w:val="00DE2B8B"/>
    <w:rsid w:val="00E13623"/>
    <w:rsid w:val="00E30502"/>
    <w:rsid w:val="00E4357B"/>
    <w:rsid w:val="00E53A70"/>
    <w:rsid w:val="00E5502A"/>
    <w:rsid w:val="00E64633"/>
    <w:rsid w:val="00E80189"/>
    <w:rsid w:val="00EA2F5F"/>
    <w:rsid w:val="00ED6981"/>
    <w:rsid w:val="00F13015"/>
    <w:rsid w:val="00F152AC"/>
    <w:rsid w:val="00F20EB4"/>
    <w:rsid w:val="00F4436D"/>
    <w:rsid w:val="00F51D62"/>
    <w:rsid w:val="00F571E0"/>
    <w:rsid w:val="00F71CCF"/>
    <w:rsid w:val="00F74C1A"/>
    <w:rsid w:val="00F81BF1"/>
    <w:rsid w:val="00F832FD"/>
    <w:rsid w:val="00F849C0"/>
    <w:rsid w:val="00F92C09"/>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1F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 w:type="paragraph" w:styleId="Header">
    <w:name w:val="header"/>
    <w:basedOn w:val="Normal"/>
    <w:link w:val="HeaderChar"/>
    <w:uiPriority w:val="99"/>
    <w:unhideWhenUsed/>
    <w:rsid w:val="00F571E0"/>
    <w:pPr>
      <w:tabs>
        <w:tab w:val="center" w:pos="4680"/>
        <w:tab w:val="right" w:pos="9360"/>
      </w:tabs>
    </w:pPr>
  </w:style>
  <w:style w:type="character" w:customStyle="1" w:styleId="HeaderChar">
    <w:name w:val="Header Char"/>
    <w:basedOn w:val="DefaultParagraphFont"/>
    <w:link w:val="Header"/>
    <w:uiPriority w:val="99"/>
    <w:rsid w:val="00F571E0"/>
    <w:rPr>
      <w:rFonts w:ascii="Times New Roman" w:eastAsia="Times New Roman" w:hAnsi="Times New Roman" w:cs="Times New Roman"/>
      <w:lang w:eastAsia="en-GB"/>
    </w:rPr>
  </w:style>
  <w:style w:type="paragraph" w:styleId="Footer">
    <w:name w:val="footer"/>
    <w:basedOn w:val="Normal"/>
    <w:link w:val="FooterChar"/>
    <w:uiPriority w:val="99"/>
    <w:unhideWhenUsed/>
    <w:rsid w:val="00F571E0"/>
    <w:pPr>
      <w:tabs>
        <w:tab w:val="center" w:pos="4680"/>
        <w:tab w:val="right" w:pos="9360"/>
      </w:tabs>
    </w:pPr>
  </w:style>
  <w:style w:type="character" w:customStyle="1" w:styleId="FooterChar">
    <w:name w:val="Footer Char"/>
    <w:basedOn w:val="DefaultParagraphFont"/>
    <w:link w:val="Footer"/>
    <w:uiPriority w:val="99"/>
    <w:rsid w:val="00F571E0"/>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94106-3F69-438F-BEC6-1B4822A07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Jasneet Kaur</cp:lastModifiedBy>
  <cp:revision>44</cp:revision>
  <dcterms:created xsi:type="dcterms:W3CDTF">2019-10-21T07:34:00Z</dcterms:created>
  <dcterms:modified xsi:type="dcterms:W3CDTF">2019-12-04T11:16:00Z</dcterms:modified>
</cp:coreProperties>
</file>