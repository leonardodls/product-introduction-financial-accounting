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725880" w14:textId="1BFD1432" w:rsidR="002817BE" w:rsidRPr="00773866" w:rsidRDefault="00773866" w:rsidP="00773866">
      <w:pPr>
        <w:pStyle w:val="Heading2"/>
        <w:rPr>
          <w:rFonts w:ascii="Arial" w:hAnsi="Arial" w:cs="Arial"/>
        </w:rPr>
      </w:pPr>
      <w:commentRangeStart w:id="0"/>
      <w:r w:rsidRPr="00773866">
        <w:rPr>
          <w:rFonts w:ascii="Arial" w:hAnsi="Arial" w:cs="Arial"/>
        </w:rPr>
        <w:t>Learning Objectives</w:t>
      </w:r>
      <w:commentRangeEnd w:id="0"/>
      <w:r w:rsidR="007A3187">
        <w:rPr>
          <w:rStyle w:val="CommentReference"/>
          <w:rFonts w:ascii="Times New Roman" w:eastAsia="Times New Roman" w:hAnsi="Times New Roman" w:cs="Times New Roman"/>
          <w:b w:val="0"/>
          <w:bCs w:val="0"/>
          <w:color w:val="auto"/>
        </w:rPr>
        <w:commentReference w:id="0"/>
      </w:r>
    </w:p>
    <w:p w14:paraId="00B9EB37" w14:textId="77777777" w:rsidR="00D47F34" w:rsidRPr="00B223B6" w:rsidRDefault="002817BE" w:rsidP="002817BE">
      <w:pPr>
        <w:pStyle w:val="ListParagraph"/>
        <w:numPr>
          <w:ilvl w:val="0"/>
          <w:numId w:val="1"/>
        </w:numPr>
        <w:ind w:left="426"/>
        <w:rPr>
          <w:rFonts w:ascii="Arial" w:hAnsi="Arial" w:cs="Arial"/>
          <w:i/>
          <w:sz w:val="20"/>
          <w:szCs w:val="22"/>
        </w:rPr>
      </w:pPr>
      <w:r w:rsidRPr="00B223B6">
        <w:rPr>
          <w:rFonts w:ascii="Arial" w:hAnsi="Arial" w:cs="Arial"/>
          <w:i/>
          <w:sz w:val="20"/>
          <w:szCs w:val="22"/>
        </w:rPr>
        <w:t>Articulate basic business concepts</w:t>
      </w:r>
    </w:p>
    <w:p w14:paraId="34776705" w14:textId="56FC89DF" w:rsidR="002817BE" w:rsidRPr="002817BE" w:rsidRDefault="002817BE" w:rsidP="002817BE">
      <w:pPr>
        <w:rPr>
          <w:rFonts w:ascii="Arial" w:hAnsi="Arial" w:cs="Arial"/>
        </w:rPr>
      </w:pPr>
    </w:p>
    <w:p w14:paraId="2141E4A0" w14:textId="0B2529B7" w:rsidR="002817BE" w:rsidRPr="00B223B6" w:rsidRDefault="00773866" w:rsidP="00B223B6">
      <w:pPr>
        <w:pStyle w:val="Quote"/>
        <w:jc w:val="right"/>
        <w:rPr>
          <w:sz w:val="56"/>
          <w:szCs w:val="56"/>
        </w:rPr>
      </w:pPr>
      <w:commentRangeStart w:id="1"/>
      <w:r w:rsidRPr="00B223B6">
        <w:t>“You</w:t>
      </w:r>
      <w:r w:rsidR="002817BE" w:rsidRPr="00B223B6">
        <w:t xml:space="preserve"> have to understand Accounting and the nuances of Accounting. It is the language of Business”</w:t>
      </w:r>
      <w:r w:rsidR="00B223B6">
        <w:rPr>
          <w:sz w:val="56"/>
          <w:szCs w:val="56"/>
        </w:rPr>
        <w:tab/>
      </w:r>
      <w:commentRangeEnd w:id="1"/>
      <w:r w:rsidR="00EA2F5F">
        <w:rPr>
          <w:rStyle w:val="CommentReference"/>
          <w:rFonts w:ascii="Times New Roman" w:eastAsia="Times New Roman" w:hAnsi="Times New Roman" w:cs="Times New Roman"/>
          <w:i w:val="0"/>
          <w:iCs w:val="0"/>
          <w:color w:val="auto"/>
        </w:rPr>
        <w:commentReference w:id="1"/>
      </w:r>
      <w:r w:rsidR="00B223B6">
        <w:rPr>
          <w:sz w:val="56"/>
          <w:szCs w:val="56"/>
        </w:rPr>
        <w:tab/>
      </w:r>
      <w:r w:rsidR="002817BE" w:rsidRPr="002817BE">
        <w:rPr>
          <w:sz w:val="18"/>
          <w:szCs w:val="18"/>
        </w:rPr>
        <w:t>Warren Buffet, Chairman &amp; CEO, Berkshire Hathaway</w:t>
      </w:r>
    </w:p>
    <w:p w14:paraId="49CFA49D" w14:textId="25214DBD" w:rsidR="002817BE" w:rsidRDefault="002817BE" w:rsidP="002817BE">
      <w:pPr>
        <w:rPr>
          <w:rFonts w:ascii="Arial" w:hAnsi="Arial" w:cs="Arial"/>
          <w:sz w:val="18"/>
          <w:szCs w:val="18"/>
        </w:rPr>
      </w:pPr>
    </w:p>
    <w:p w14:paraId="3DEAF792" w14:textId="77777777" w:rsidR="00C7646D" w:rsidRPr="002817BE" w:rsidRDefault="00C7646D" w:rsidP="00C7646D">
      <w:pPr>
        <w:pStyle w:val="Heading2"/>
        <w:rPr>
          <w:rFonts w:ascii="Arial" w:hAnsi="Arial" w:cs="Arial"/>
        </w:rPr>
      </w:pPr>
      <w:commentRangeStart w:id="2"/>
      <w:r w:rsidRPr="002817BE">
        <w:rPr>
          <w:rFonts w:ascii="Arial" w:hAnsi="Arial" w:cs="Arial"/>
        </w:rPr>
        <w:t>Introduction</w:t>
      </w:r>
      <w:commentRangeEnd w:id="2"/>
      <w:r w:rsidR="00C96D8C">
        <w:rPr>
          <w:rStyle w:val="CommentReference"/>
          <w:rFonts w:ascii="Times New Roman" w:eastAsia="Times New Roman" w:hAnsi="Times New Roman" w:cs="Times New Roman"/>
          <w:b w:val="0"/>
          <w:bCs w:val="0"/>
          <w:color w:val="auto"/>
        </w:rPr>
        <w:commentReference w:id="2"/>
      </w:r>
    </w:p>
    <w:p w14:paraId="60E7454C" w14:textId="77777777" w:rsidR="00BB3815" w:rsidRPr="00BB3815" w:rsidRDefault="00BB3815" w:rsidP="00BB3815">
      <w:pPr>
        <w:rPr>
          <w:rFonts w:ascii="Arial" w:hAnsi="Arial" w:cs="Arial"/>
          <w:sz w:val="20"/>
        </w:rPr>
      </w:pPr>
      <w:r w:rsidRPr="00BB3815">
        <w:rPr>
          <w:rFonts w:ascii="Arial" w:hAnsi="Arial" w:cs="Arial"/>
          <w:sz w:val="20"/>
        </w:rPr>
        <w:t xml:space="preserve">A </w:t>
      </w:r>
      <w:r w:rsidRPr="00BB3815">
        <w:rPr>
          <w:rFonts w:ascii="Arial" w:hAnsi="Arial" w:cs="Arial"/>
          <w:b/>
          <w:sz w:val="20"/>
        </w:rPr>
        <w:t>business</w:t>
      </w:r>
      <w:r w:rsidRPr="00BB3815">
        <w:rPr>
          <w:rFonts w:ascii="Arial" w:hAnsi="Arial" w:cs="Arial"/>
          <w:sz w:val="20"/>
        </w:rPr>
        <w:t xml:space="preserve"> is an organization that exists to make a profit by selling goods and/or services to customers. </w:t>
      </w:r>
    </w:p>
    <w:p w14:paraId="235A5ABD" w14:textId="77777777" w:rsidR="00BB3815" w:rsidRPr="00BB3815" w:rsidRDefault="00BB3815" w:rsidP="00BB3815">
      <w:pPr>
        <w:rPr>
          <w:rFonts w:ascii="Arial" w:hAnsi="Arial" w:cs="Arial"/>
          <w:sz w:val="20"/>
        </w:rPr>
      </w:pPr>
    </w:p>
    <w:p w14:paraId="5C57CE3D" w14:textId="77777777" w:rsidR="00BB3815" w:rsidRPr="00BB3815" w:rsidRDefault="00BB3815" w:rsidP="00BB3815">
      <w:pPr>
        <w:rPr>
          <w:rFonts w:ascii="Arial" w:hAnsi="Arial" w:cs="Arial"/>
          <w:sz w:val="20"/>
        </w:rPr>
      </w:pPr>
      <w:r w:rsidRPr="00BB3815">
        <w:rPr>
          <w:rFonts w:ascii="Arial" w:hAnsi="Arial" w:cs="Arial"/>
          <w:sz w:val="20"/>
        </w:rPr>
        <w:t>The goal of a business is to make a profit through its operations. It does this by generating sales to customers that are greater in dollar amount than the costs associated with producing those sales in the same time period. If the costs are greater than the sales, the result is an operating loss.</w:t>
      </w:r>
    </w:p>
    <w:p w14:paraId="289FDAC6" w14:textId="77777777" w:rsidR="00A424BF" w:rsidRDefault="00A424BF" w:rsidP="002817BE">
      <w:pPr>
        <w:rPr>
          <w:rFonts w:ascii="Arial" w:hAnsi="Arial" w:cs="Arial"/>
        </w:rPr>
      </w:pPr>
    </w:p>
    <w:p w14:paraId="1798B1C7" w14:textId="77777777" w:rsidR="00A424BF" w:rsidRPr="00A424BF" w:rsidRDefault="00A424BF" w:rsidP="002817BE">
      <w:pPr>
        <w:rPr>
          <w:rFonts w:ascii="Cambria Math" w:hAnsi="Cambria Math" w:cs="Arial"/>
          <w:oMath/>
        </w:rPr>
      </w:pPr>
      <m:oMathPara>
        <m:oMath>
          <m:r>
            <w:rPr>
              <w:rFonts w:ascii="Cambria Math" w:hAnsi="Cambria Math" w:cs="Arial"/>
            </w:rPr>
            <m:t>Revenue &gt; Costs = Profit</m:t>
          </m:r>
        </m:oMath>
      </m:oMathPara>
    </w:p>
    <w:p w14:paraId="57E8DC95" w14:textId="77777777" w:rsidR="00A424BF" w:rsidRDefault="00A424BF" w:rsidP="002817BE">
      <w:pPr>
        <w:rPr>
          <w:rFonts w:ascii="Arial" w:hAnsi="Arial" w:cs="Arial"/>
        </w:rPr>
      </w:pPr>
      <m:oMathPara>
        <m:oMath>
          <m:r>
            <w:rPr>
              <w:rFonts w:ascii="Cambria Math" w:hAnsi="Cambria Math" w:cs="Arial"/>
            </w:rPr>
            <m:t>Revenue &lt; Costs = Loss</m:t>
          </m:r>
        </m:oMath>
      </m:oMathPara>
    </w:p>
    <w:p w14:paraId="1B63304D" w14:textId="77777777" w:rsidR="00A424BF" w:rsidRPr="00A424BF" w:rsidRDefault="00A424BF" w:rsidP="002817BE">
      <w:pPr>
        <w:rPr>
          <w:rFonts w:ascii="Arial" w:hAnsi="Arial" w:cs="Arial"/>
        </w:rPr>
      </w:pPr>
    </w:p>
    <w:p w14:paraId="4740AA3A" w14:textId="77777777" w:rsidR="00A424BF" w:rsidRDefault="00A424BF" w:rsidP="002817BE">
      <w:pPr>
        <w:rPr>
          <w:rFonts w:ascii="Arial" w:hAnsi="Arial" w:cs="Arial"/>
        </w:rPr>
      </w:pPr>
    </w:p>
    <w:p w14:paraId="3DE6FD1A" w14:textId="77777777" w:rsidR="00BB3815" w:rsidRPr="00BB3815" w:rsidRDefault="00BB3815" w:rsidP="00BB3815">
      <w:pPr>
        <w:rPr>
          <w:rFonts w:ascii="Arial" w:hAnsi="Arial" w:cs="Arial"/>
          <w:sz w:val="20"/>
          <w:szCs w:val="20"/>
        </w:rPr>
      </w:pPr>
      <w:r w:rsidRPr="00BB3815">
        <w:rPr>
          <w:rFonts w:ascii="Arial" w:hAnsi="Arial" w:cs="Arial"/>
          <w:sz w:val="20"/>
          <w:szCs w:val="20"/>
        </w:rPr>
        <w:t xml:space="preserve">Take the example of a fitness studio, Core Fit.  Core Fit’s </w:t>
      </w:r>
      <w:r w:rsidRPr="00BB3815">
        <w:rPr>
          <w:rFonts w:ascii="Arial" w:hAnsi="Arial" w:cs="Arial"/>
          <w:i/>
          <w:sz w:val="20"/>
          <w:szCs w:val="20"/>
        </w:rPr>
        <w:t>revenue from membership fees and single-classes is approximately $30,000 per month.</w:t>
      </w:r>
      <w:r w:rsidRPr="00BB3815">
        <w:rPr>
          <w:rFonts w:ascii="Arial" w:hAnsi="Arial" w:cs="Arial"/>
          <w:sz w:val="20"/>
          <w:szCs w:val="20"/>
        </w:rPr>
        <w:t xml:space="preserve">  Core Fit incurs a number of monthly costs such as the rent of the premises, the utilities (electricity and water), the maintenance of the equipment, insurance, and the salaries of its employees.  </w:t>
      </w:r>
      <w:r w:rsidRPr="00BB3815">
        <w:rPr>
          <w:rFonts w:ascii="Arial" w:hAnsi="Arial" w:cs="Arial"/>
          <w:i/>
          <w:sz w:val="20"/>
          <w:szCs w:val="20"/>
        </w:rPr>
        <w:t xml:space="preserve">These costs total approximately $22,500 per month. </w:t>
      </w:r>
      <w:r w:rsidRPr="00BB3815">
        <w:rPr>
          <w:rFonts w:ascii="Arial" w:hAnsi="Arial" w:cs="Arial"/>
          <w:sz w:val="20"/>
          <w:szCs w:val="20"/>
        </w:rPr>
        <w:t xml:space="preserve"> Therefore, </w:t>
      </w:r>
      <w:r w:rsidRPr="00BB3815">
        <w:rPr>
          <w:rFonts w:ascii="Arial" w:hAnsi="Arial" w:cs="Arial"/>
          <w:b/>
          <w:sz w:val="20"/>
          <w:szCs w:val="20"/>
        </w:rPr>
        <w:t xml:space="preserve">Core Fit’s revenue exceeds its costs by approximately </w:t>
      </w:r>
      <w:r w:rsidRPr="00BB3815">
        <w:rPr>
          <w:rFonts w:ascii="Arial" w:hAnsi="Arial" w:cs="Arial"/>
          <w:b/>
          <w:i/>
          <w:sz w:val="20"/>
          <w:szCs w:val="20"/>
        </w:rPr>
        <w:t>$7,500 per month</w:t>
      </w:r>
      <w:r w:rsidRPr="00BB3815">
        <w:rPr>
          <w:rFonts w:ascii="Arial" w:hAnsi="Arial" w:cs="Arial"/>
          <w:b/>
          <w:sz w:val="20"/>
          <w:szCs w:val="20"/>
        </w:rPr>
        <w:t xml:space="preserve">, and the business is profitable. </w:t>
      </w:r>
      <w:r w:rsidRPr="00BB3815">
        <w:rPr>
          <w:rFonts w:ascii="Arial" w:hAnsi="Arial" w:cs="Arial"/>
          <w:sz w:val="20"/>
          <w:szCs w:val="20"/>
        </w:rPr>
        <w:t xml:space="preserve"> </w:t>
      </w:r>
    </w:p>
    <w:p w14:paraId="50D943C0" w14:textId="77777777" w:rsidR="001772FE" w:rsidRDefault="001772FE" w:rsidP="002817BE">
      <w:pPr>
        <w:rPr>
          <w:rFonts w:ascii="Arial" w:hAnsi="Arial" w:cs="Arial"/>
        </w:rPr>
      </w:pPr>
    </w:p>
    <w:p w14:paraId="5B8864FC" w14:textId="2E308A0B" w:rsidR="001772FE" w:rsidRPr="001772FE" w:rsidRDefault="00A424BF" w:rsidP="001772FE">
      <w:pPr>
        <w:rPr>
          <w:rFonts w:ascii="Arial" w:hAnsi="Arial" w:cs="Arial"/>
        </w:rPr>
      </w:pPr>
      <w:r>
        <w:rPr>
          <w:rStyle w:val="CommentReference"/>
          <w:rFonts w:ascii="Times New Roman" w:eastAsia="Times New Roman" w:hAnsi="Times New Roman" w:cs="Times New Roman"/>
        </w:rPr>
        <w:commentReference w:id="3"/>
      </w:r>
      <w:r>
        <w:rPr>
          <w:noProof/>
        </w:rPr>
        <w:drawing>
          <wp:inline distT="0" distB="0" distL="0" distR="0" wp14:anchorId="41FCAEB6" wp14:editId="15C74254">
            <wp:extent cx="4761865" cy="3904615"/>
            <wp:effectExtent l="0" t="0" r="0" b="6985"/>
            <wp:docPr id="83" name="image57.png"/>
            <wp:cNvGraphicFramePr/>
            <a:graphic xmlns:a="http://schemas.openxmlformats.org/drawingml/2006/main">
              <a:graphicData uri="http://schemas.openxmlformats.org/drawingml/2006/picture">
                <pic:pic xmlns:pic="http://schemas.openxmlformats.org/drawingml/2006/picture">
                  <pic:nvPicPr>
                    <pic:cNvPr id="83" name="image57.png"/>
                    <pic:cNvPicPr/>
                  </pic:nvPicPr>
                  <pic:blipFill>
                    <a:blip r:embed="rId7"/>
                    <a:srcRect/>
                    <a:stretch>
                      <a:fillRect/>
                    </a:stretch>
                  </pic:blipFill>
                  <pic:spPr>
                    <a:xfrm>
                      <a:off x="0" y="0"/>
                      <a:ext cx="4761865" cy="3904615"/>
                    </a:xfrm>
                    <a:prstGeom prst="rect">
                      <a:avLst/>
                    </a:prstGeom>
                    <a:ln/>
                  </pic:spPr>
                </pic:pic>
              </a:graphicData>
            </a:graphic>
          </wp:inline>
        </w:drawing>
      </w:r>
    </w:p>
    <w:p w14:paraId="2A855998" w14:textId="77777777" w:rsidR="00BB3815" w:rsidRDefault="00BB3815" w:rsidP="001772FE">
      <w:pPr>
        <w:spacing w:before="280" w:after="280"/>
        <w:rPr>
          <w:rFonts w:ascii="Arial" w:eastAsia="Times New Roman" w:hAnsi="Arial" w:cs="Arial"/>
          <w:color w:val="000000"/>
          <w:sz w:val="20"/>
          <w:szCs w:val="20"/>
        </w:rPr>
      </w:pPr>
    </w:p>
    <w:p w14:paraId="7B51A602" w14:textId="54DE7A4E" w:rsidR="00BB3815" w:rsidRDefault="00BB3815" w:rsidP="001772FE">
      <w:pPr>
        <w:spacing w:before="280" w:after="280"/>
        <w:rPr>
          <w:rFonts w:ascii="Arial" w:eastAsia="Times New Roman" w:hAnsi="Arial" w:cs="Arial"/>
          <w:color w:val="000000"/>
          <w:sz w:val="20"/>
          <w:szCs w:val="20"/>
        </w:rPr>
      </w:pPr>
      <w:r w:rsidRPr="00BB3815">
        <w:rPr>
          <w:rFonts w:ascii="Arial" w:eastAsia="Times New Roman" w:hAnsi="Arial" w:cs="Arial"/>
          <w:color w:val="000000"/>
          <w:sz w:val="20"/>
          <w:szCs w:val="20"/>
        </w:rPr>
        <w:lastRenderedPageBreak/>
        <w:t>Throughout this course, we will use the operations of the Core Fit fitness studio to understand key accounting concepts.</w:t>
      </w:r>
    </w:p>
    <w:p w14:paraId="7606E610" w14:textId="4729D833" w:rsidR="00BB3815" w:rsidRDefault="00BB3815" w:rsidP="001772FE">
      <w:pPr>
        <w:spacing w:before="280" w:after="280"/>
        <w:rPr>
          <w:rFonts w:ascii="Arial" w:eastAsia="Times New Roman" w:hAnsi="Arial" w:cs="Arial"/>
          <w:color w:val="000000"/>
          <w:sz w:val="20"/>
          <w:szCs w:val="20"/>
        </w:rPr>
      </w:pPr>
      <w:r w:rsidRPr="00F20EB4">
        <w:rPr>
          <w:noProof/>
        </w:rPr>
        <w:drawing>
          <wp:inline distT="0" distB="0" distL="0" distR="0" wp14:anchorId="14A63EED" wp14:editId="48C8CAFD">
            <wp:extent cx="931249" cy="58674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3099" cy="587906"/>
                    </a:xfrm>
                    <a:prstGeom prst="rect">
                      <a:avLst/>
                    </a:prstGeom>
                    <a:noFill/>
                    <a:ln>
                      <a:noFill/>
                    </a:ln>
                  </pic:spPr>
                </pic:pic>
              </a:graphicData>
            </a:graphic>
          </wp:inline>
        </w:drawing>
      </w:r>
    </w:p>
    <w:p w14:paraId="561A1314" w14:textId="77777777" w:rsidR="00BB3815" w:rsidRPr="00BB3815" w:rsidRDefault="00BB3815" w:rsidP="00BB3815">
      <w:pPr>
        <w:pStyle w:val="Heading2"/>
        <w:rPr>
          <w:rFonts w:ascii="Arial" w:hAnsi="Arial" w:cs="Arial"/>
        </w:rPr>
      </w:pPr>
      <w:commentRangeStart w:id="4"/>
      <w:r w:rsidRPr="00BB3815">
        <w:rPr>
          <w:rFonts w:ascii="Arial" w:hAnsi="Arial" w:cs="Arial"/>
        </w:rPr>
        <w:t xml:space="preserve">Core Fit Studio </w:t>
      </w:r>
      <w:commentRangeStart w:id="5"/>
      <w:r w:rsidRPr="00BB3815">
        <w:rPr>
          <w:rFonts w:ascii="Arial" w:hAnsi="Arial" w:cs="Arial"/>
        </w:rPr>
        <w:t>Overview</w:t>
      </w:r>
      <w:commentRangeEnd w:id="4"/>
      <w:r>
        <w:rPr>
          <w:rStyle w:val="CommentReference"/>
          <w:rFonts w:ascii="Times New Roman" w:eastAsia="Times New Roman" w:hAnsi="Times New Roman" w:cs="Times New Roman"/>
          <w:b w:val="0"/>
          <w:bCs w:val="0"/>
          <w:color w:val="auto"/>
        </w:rPr>
        <w:commentReference w:id="4"/>
      </w:r>
      <w:commentRangeEnd w:id="5"/>
      <w:r w:rsidR="00131EA0">
        <w:rPr>
          <w:rStyle w:val="CommentReference"/>
          <w:rFonts w:ascii="Times New Roman" w:eastAsia="Times New Roman" w:hAnsi="Times New Roman" w:cs="Times New Roman"/>
          <w:b w:val="0"/>
          <w:bCs w:val="0"/>
          <w:color w:val="auto"/>
        </w:rPr>
        <w:commentReference w:id="5"/>
      </w:r>
    </w:p>
    <w:p w14:paraId="2B57FE03" w14:textId="5D351891" w:rsidR="00BB3815" w:rsidRDefault="008053BD" w:rsidP="001772FE">
      <w:pPr>
        <w:spacing w:before="280" w:after="280"/>
        <w:rPr>
          <w:rFonts w:ascii="Arial" w:eastAsia="Times New Roman" w:hAnsi="Arial" w:cs="Arial"/>
          <w:color w:val="000000"/>
          <w:sz w:val="20"/>
          <w:szCs w:val="20"/>
        </w:rPr>
      </w:pPr>
      <w:r w:rsidRPr="008053BD">
        <w:rPr>
          <w:rFonts w:ascii="Arial" w:eastAsia="Times New Roman" w:hAnsi="Arial" w:cs="Arial"/>
          <w:color w:val="000000"/>
          <w:sz w:val="20"/>
          <w:szCs w:val="20"/>
        </w:rPr>
        <w:t>Stella and Eddie met when they were both personal trainers at a neighborhood gym.  Eddie specializes in cardio and strength training while Stella specializes in yoga and pilates, A few years ago, the two friends decided to quit their jobs and start Core Fit, an exercise studio where they offer individual and group Core Fit classes – a work out class they designed which combines cardio, strength and flexibility. People can either join Core Fit as monthly members or pay for a single class.</w:t>
      </w:r>
    </w:p>
    <w:p w14:paraId="58FC508F" w14:textId="62AB6EA4" w:rsidR="008053BD" w:rsidRDefault="008053BD" w:rsidP="001772FE">
      <w:pPr>
        <w:spacing w:before="280" w:after="280"/>
        <w:rPr>
          <w:rFonts w:ascii="Arial" w:eastAsia="Times New Roman" w:hAnsi="Arial" w:cs="Arial"/>
          <w:color w:val="000000"/>
          <w:sz w:val="20"/>
          <w:szCs w:val="20"/>
        </w:rPr>
      </w:pPr>
      <w:r>
        <w:rPr>
          <w:noProof/>
        </w:rPr>
        <w:drawing>
          <wp:inline distT="0" distB="0" distL="0" distR="0" wp14:anchorId="65C06A9C" wp14:editId="3D8DAA15">
            <wp:extent cx="5270500" cy="2887345"/>
            <wp:effectExtent l="0" t="0" r="6350" b="8255"/>
            <wp:docPr id="80" name="image64.png"/>
            <wp:cNvGraphicFramePr/>
            <a:graphic xmlns:a="http://schemas.openxmlformats.org/drawingml/2006/main">
              <a:graphicData uri="http://schemas.openxmlformats.org/drawingml/2006/picture">
                <pic:pic xmlns:pic="http://schemas.openxmlformats.org/drawingml/2006/picture">
                  <pic:nvPicPr>
                    <pic:cNvPr id="80" name="image64.png"/>
                    <pic:cNvPicPr/>
                  </pic:nvPicPr>
                  <pic:blipFill>
                    <a:blip r:embed="rId9"/>
                    <a:srcRect/>
                    <a:stretch>
                      <a:fillRect/>
                    </a:stretch>
                  </pic:blipFill>
                  <pic:spPr>
                    <a:xfrm>
                      <a:off x="0" y="0"/>
                      <a:ext cx="5270500" cy="2887345"/>
                    </a:xfrm>
                    <a:prstGeom prst="rect">
                      <a:avLst/>
                    </a:prstGeom>
                    <a:ln/>
                  </pic:spPr>
                </pic:pic>
              </a:graphicData>
            </a:graphic>
          </wp:inline>
        </w:drawing>
      </w:r>
    </w:p>
    <w:p w14:paraId="629CD9F0" w14:textId="1E08056A" w:rsidR="008053BD" w:rsidRPr="008053BD" w:rsidRDefault="008053BD" w:rsidP="008053BD">
      <w:pPr>
        <w:spacing w:before="280" w:after="280"/>
        <w:rPr>
          <w:rFonts w:ascii="Arial" w:eastAsia="Times New Roman" w:hAnsi="Arial" w:cs="Arial"/>
          <w:color w:val="000000"/>
          <w:sz w:val="20"/>
          <w:szCs w:val="20"/>
        </w:rPr>
      </w:pPr>
      <w:r w:rsidRPr="008053BD">
        <w:rPr>
          <w:rFonts w:ascii="Arial" w:eastAsia="Times New Roman" w:hAnsi="Arial" w:cs="Arial"/>
          <w:color w:val="000000"/>
          <w:sz w:val="20"/>
          <w:szCs w:val="20"/>
        </w:rPr>
        <w:t>Core Fit is a corporation. Stella and Eddie are the owners or stockholders.  They invested $40,000 each in the business, which is the maximum amount they could lose if the business do</w:t>
      </w:r>
      <w:r>
        <w:rPr>
          <w:rFonts w:ascii="Arial" w:eastAsia="Times New Roman" w:hAnsi="Arial" w:cs="Arial"/>
          <w:color w:val="000000"/>
          <w:sz w:val="20"/>
          <w:szCs w:val="20"/>
        </w:rPr>
        <w:t xml:space="preserve">esn’t do well and shuts down. </w:t>
      </w:r>
    </w:p>
    <w:p w14:paraId="5E5B877C" w14:textId="2DB84974" w:rsidR="008053BD" w:rsidRPr="008053BD" w:rsidRDefault="008053BD" w:rsidP="008053BD">
      <w:pPr>
        <w:spacing w:before="280" w:after="280"/>
        <w:rPr>
          <w:rFonts w:ascii="Arial" w:eastAsia="Times New Roman" w:hAnsi="Arial" w:cs="Arial"/>
          <w:color w:val="000000"/>
          <w:sz w:val="20"/>
          <w:szCs w:val="20"/>
        </w:rPr>
      </w:pPr>
      <w:r w:rsidRPr="008053BD">
        <w:rPr>
          <w:rFonts w:ascii="Arial" w:eastAsia="Times New Roman" w:hAnsi="Arial" w:cs="Arial"/>
          <w:color w:val="000000"/>
          <w:sz w:val="20"/>
          <w:szCs w:val="20"/>
        </w:rPr>
        <w:t>A service business sells expertise, advice, professional skills, or experiences rather than a physical product. Consultants, dry cleaners, airlines, attorneys, and repair shops ar</w:t>
      </w:r>
      <w:r>
        <w:rPr>
          <w:rFonts w:ascii="Arial" w:eastAsia="Times New Roman" w:hAnsi="Arial" w:cs="Arial"/>
          <w:color w:val="000000"/>
          <w:sz w:val="20"/>
          <w:szCs w:val="20"/>
        </w:rPr>
        <w:t>e service-oriented businesses.</w:t>
      </w:r>
    </w:p>
    <w:p w14:paraId="0438EB54" w14:textId="4F4C8100" w:rsidR="008053BD" w:rsidRPr="008053BD" w:rsidRDefault="008053BD" w:rsidP="008053BD">
      <w:pPr>
        <w:spacing w:before="280" w:after="280"/>
        <w:rPr>
          <w:rFonts w:ascii="Arial" w:eastAsia="Times New Roman" w:hAnsi="Arial" w:cs="Arial"/>
          <w:color w:val="000000"/>
          <w:sz w:val="20"/>
          <w:szCs w:val="20"/>
        </w:rPr>
      </w:pPr>
      <w:r w:rsidRPr="008053BD">
        <w:rPr>
          <w:rFonts w:ascii="Arial" w:eastAsia="Times New Roman" w:hAnsi="Arial" w:cs="Arial"/>
          <w:color w:val="000000"/>
          <w:sz w:val="20"/>
          <w:szCs w:val="20"/>
        </w:rPr>
        <w:t>Core Fit is a services business.  It sells unique fitness cla</w:t>
      </w:r>
      <w:r>
        <w:rPr>
          <w:rFonts w:ascii="Arial" w:eastAsia="Times New Roman" w:hAnsi="Arial" w:cs="Arial"/>
          <w:color w:val="000000"/>
          <w:sz w:val="20"/>
          <w:szCs w:val="20"/>
        </w:rPr>
        <w:t xml:space="preserve">sses, which is an experience. </w:t>
      </w:r>
    </w:p>
    <w:p w14:paraId="199354F8" w14:textId="16A89836" w:rsidR="008053BD" w:rsidRPr="008053BD" w:rsidRDefault="008053BD" w:rsidP="008053BD">
      <w:pPr>
        <w:spacing w:before="280" w:after="280"/>
        <w:rPr>
          <w:rFonts w:ascii="Arial" w:eastAsia="Times New Roman" w:hAnsi="Arial" w:cs="Arial"/>
          <w:color w:val="000000"/>
          <w:sz w:val="20"/>
          <w:szCs w:val="20"/>
        </w:rPr>
      </w:pPr>
      <w:r w:rsidRPr="008053BD">
        <w:rPr>
          <w:rFonts w:ascii="Arial" w:eastAsia="Times New Roman" w:hAnsi="Arial" w:cs="Arial"/>
          <w:color w:val="000000"/>
          <w:sz w:val="20"/>
          <w:szCs w:val="20"/>
        </w:rPr>
        <w:t>A business must keep track of its financial activities and summarize this information in reports for managers, investors, creditors, and tax reporting entities.</w:t>
      </w:r>
    </w:p>
    <w:p w14:paraId="13EF98EB" w14:textId="77777777" w:rsidR="00F20EB4" w:rsidRPr="00F74C1A" w:rsidRDefault="00F20EB4" w:rsidP="00F74C1A">
      <w:pPr>
        <w:pStyle w:val="Heading2"/>
        <w:rPr>
          <w:rFonts w:ascii="Arial" w:hAnsi="Arial" w:cs="Arial"/>
        </w:rPr>
      </w:pPr>
      <w:r w:rsidRPr="00F74C1A">
        <w:rPr>
          <w:rFonts w:ascii="Arial" w:hAnsi="Arial" w:cs="Arial"/>
        </w:rPr>
        <w:t>What is Accounting?</w:t>
      </w:r>
    </w:p>
    <w:p w14:paraId="69CA26D1" w14:textId="77777777" w:rsidR="00F20EB4" w:rsidRDefault="00F20EB4" w:rsidP="00F20EB4"/>
    <w:p w14:paraId="32BF0A76" w14:textId="6A909BDE" w:rsidR="00F20EB4" w:rsidRDefault="00090699" w:rsidP="00F20EB4">
      <w:pPr>
        <w:rPr>
          <w:rFonts w:ascii="Arial" w:hAnsi="Arial" w:cs="Arial"/>
          <w:color w:val="000000"/>
          <w:sz w:val="20"/>
          <w:szCs w:val="20"/>
        </w:rPr>
      </w:pPr>
      <w:r>
        <w:rPr>
          <w:rFonts w:ascii="Arial" w:hAnsi="Arial" w:cs="Arial"/>
          <w:b/>
          <w:bCs/>
          <w:color w:val="000000"/>
          <w:sz w:val="20"/>
          <w:szCs w:val="20"/>
        </w:rPr>
        <w:t xml:space="preserve">Accounting </w:t>
      </w:r>
      <w:r>
        <w:rPr>
          <w:rFonts w:ascii="Arial" w:hAnsi="Arial" w:cs="Arial"/>
          <w:color w:val="000000"/>
          <w:sz w:val="20"/>
          <w:szCs w:val="20"/>
        </w:rPr>
        <w:t>is the system of analyzing, classifying, recording, summarizing, and interpreting business transactions. Accounting is often referred to as “</w:t>
      </w:r>
      <w:r>
        <w:rPr>
          <w:rFonts w:ascii="Arial" w:hAnsi="Arial" w:cs="Arial"/>
          <w:b/>
          <w:bCs/>
          <w:color w:val="000000"/>
          <w:sz w:val="20"/>
          <w:szCs w:val="20"/>
        </w:rPr>
        <w:t>the language of business”</w:t>
      </w:r>
      <w:r>
        <w:rPr>
          <w:rFonts w:ascii="Arial" w:hAnsi="Arial" w:cs="Arial"/>
          <w:color w:val="000000"/>
          <w:sz w:val="20"/>
          <w:szCs w:val="20"/>
        </w:rPr>
        <w:t xml:space="preserve"> because it communicates valuable financial information for planning, making decisions, and evaluating performance.</w:t>
      </w:r>
    </w:p>
    <w:p w14:paraId="48B8767B" w14:textId="77777777" w:rsidR="00090699" w:rsidRDefault="00090699" w:rsidP="00F20EB4">
      <w:pPr>
        <w:rPr>
          <w:rFonts w:ascii="Arial" w:hAnsi="Arial" w:cs="Arial"/>
        </w:rPr>
      </w:pPr>
    </w:p>
    <w:p w14:paraId="32199C0D" w14:textId="77777777" w:rsidR="00897475" w:rsidRPr="00422CD2" w:rsidRDefault="00F20EB4" w:rsidP="00422CD2">
      <w:pPr>
        <w:pStyle w:val="Heading2"/>
        <w:rPr>
          <w:rFonts w:ascii="Arial" w:hAnsi="Arial" w:cs="Arial"/>
        </w:rPr>
      </w:pPr>
      <w:commentRangeStart w:id="6"/>
      <w:r w:rsidRPr="00422CD2">
        <w:rPr>
          <w:rFonts w:ascii="Arial" w:hAnsi="Arial" w:cs="Arial"/>
        </w:rPr>
        <w:t xml:space="preserve">Did you </w:t>
      </w:r>
      <w:commentRangeStart w:id="7"/>
      <w:r w:rsidRPr="00422CD2">
        <w:rPr>
          <w:rFonts w:ascii="Arial" w:hAnsi="Arial" w:cs="Arial"/>
        </w:rPr>
        <w:t>Know</w:t>
      </w:r>
      <w:commentRangeEnd w:id="7"/>
      <w:r w:rsidRPr="00422CD2">
        <w:rPr>
          <w:rStyle w:val="CommentReference"/>
          <w:rFonts w:ascii="Arial" w:hAnsi="Arial" w:cs="Arial"/>
          <w:sz w:val="26"/>
          <w:szCs w:val="26"/>
        </w:rPr>
        <w:commentReference w:id="7"/>
      </w:r>
      <w:r w:rsidRPr="00422CD2">
        <w:rPr>
          <w:rFonts w:ascii="Arial" w:hAnsi="Arial" w:cs="Arial"/>
        </w:rPr>
        <w:t>?</w:t>
      </w:r>
    </w:p>
    <w:p w14:paraId="7B72E2F8" w14:textId="2E2F2A99" w:rsidR="00897475" w:rsidRPr="00897475" w:rsidRDefault="00897475" w:rsidP="00897475">
      <w:pPr>
        <w:pStyle w:val="Quote"/>
      </w:pPr>
      <w:r w:rsidRPr="00897475">
        <w:t xml:space="preserve">The word </w:t>
      </w:r>
      <w:ins w:id="8" w:author="Mallika" w:date="2019-05-06T12:08:00Z">
        <w:r w:rsidR="00131EA0">
          <w:t>“</w:t>
        </w:r>
      </w:ins>
      <w:r w:rsidRPr="00897475">
        <w:t>Accounting</w:t>
      </w:r>
      <w:ins w:id="9" w:author="Mallika" w:date="2019-05-06T12:08:00Z">
        <w:r w:rsidR="00131EA0">
          <w:t>”</w:t>
        </w:r>
      </w:ins>
      <w:r w:rsidRPr="00897475">
        <w:t xml:space="preserve"> comes from the </w:t>
      </w:r>
      <w:ins w:id="10" w:author="Jasneet Kaur" w:date="2019-05-06T14:37:00Z">
        <w:r w:rsidR="00F152AC">
          <w:t xml:space="preserve">latin </w:t>
        </w:r>
      </w:ins>
      <w:r w:rsidRPr="00897475">
        <w:t>word comput</w:t>
      </w:r>
      <w:del w:id="11" w:author="Jasneet Kaur" w:date="2019-05-06T14:37:00Z">
        <w:r w:rsidRPr="00897475" w:rsidDel="00F152AC">
          <w:delText>e</w:delText>
        </w:r>
      </w:del>
      <w:ins w:id="12" w:author="Jasneet Kaur" w:date="2019-05-06T14:37:00Z">
        <w:r w:rsidR="00F152AC">
          <w:t>a</w:t>
        </w:r>
      </w:ins>
      <w:r w:rsidRPr="00897475">
        <w:t>r</w:t>
      </w:r>
      <w:ins w:id="13" w:author="Jasneet Kaur" w:date="2019-05-06T14:37:00Z">
        <w:r w:rsidR="00F152AC">
          <w:t>e</w:t>
        </w:r>
      </w:ins>
      <w:r w:rsidRPr="00897475">
        <w:t xml:space="preserve"> meaning </w:t>
      </w:r>
      <w:ins w:id="14" w:author="Mallika" w:date="2019-05-06T12:08:00Z">
        <w:r w:rsidR="00131EA0">
          <w:t>“</w:t>
        </w:r>
      </w:ins>
      <w:r w:rsidRPr="00897475">
        <w:t>to count</w:t>
      </w:r>
      <w:ins w:id="15" w:author="Mallika" w:date="2019-05-06T12:08:00Z">
        <w:r w:rsidR="00131EA0">
          <w:t>”</w:t>
        </w:r>
      </w:ins>
      <w:r w:rsidRPr="00897475">
        <w:t xml:space="preserve"> or</w:t>
      </w:r>
      <w:ins w:id="16" w:author="Mallika" w:date="2019-05-06T12:08:00Z">
        <w:r w:rsidR="00131EA0">
          <w:t xml:space="preserve"> “to</w:t>
        </w:r>
      </w:ins>
      <w:r w:rsidRPr="00897475">
        <w:t xml:space="preserve"> </w:t>
      </w:r>
      <w:commentRangeStart w:id="17"/>
      <w:commentRangeStart w:id="18"/>
      <w:r w:rsidRPr="00897475">
        <w:t>score</w:t>
      </w:r>
      <w:commentRangeEnd w:id="6"/>
      <w:ins w:id="19" w:author="Mallika" w:date="2019-05-06T12:08:00Z">
        <w:r w:rsidR="00131EA0">
          <w:t>”</w:t>
        </w:r>
      </w:ins>
      <w:r>
        <w:rPr>
          <w:rStyle w:val="CommentReference"/>
          <w:rFonts w:ascii="Times New Roman" w:eastAsia="Times New Roman" w:hAnsi="Times New Roman" w:cs="Times New Roman"/>
          <w:i w:val="0"/>
          <w:iCs w:val="0"/>
          <w:color w:val="auto"/>
        </w:rPr>
        <w:commentReference w:id="6"/>
      </w:r>
      <w:commentRangeEnd w:id="17"/>
      <w:ins w:id="20" w:author="Jasneet Kaur" w:date="2019-05-06T14:38:00Z">
        <w:r w:rsidR="00DA706C">
          <w:t>.</w:t>
        </w:r>
      </w:ins>
      <w:r w:rsidR="00131EA0">
        <w:rPr>
          <w:rStyle w:val="CommentReference"/>
          <w:rFonts w:ascii="Times New Roman" w:eastAsia="Times New Roman" w:hAnsi="Times New Roman" w:cs="Times New Roman"/>
          <w:i w:val="0"/>
          <w:iCs w:val="0"/>
          <w:color w:val="auto"/>
        </w:rPr>
        <w:commentReference w:id="17"/>
      </w:r>
      <w:commentRangeEnd w:id="18"/>
      <w:r w:rsidR="00CD7696">
        <w:rPr>
          <w:rStyle w:val="CommentReference"/>
          <w:rFonts w:ascii="Times New Roman" w:eastAsia="Times New Roman" w:hAnsi="Times New Roman" w:cs="Times New Roman"/>
          <w:i w:val="0"/>
          <w:iCs w:val="0"/>
          <w:color w:val="auto"/>
        </w:rPr>
        <w:commentReference w:id="18"/>
      </w:r>
    </w:p>
    <w:p w14:paraId="3EE987A0" w14:textId="46C1AAEF" w:rsidR="00C60AC1" w:rsidRDefault="00C60AC1" w:rsidP="00F20EB4">
      <w:pPr>
        <w:rPr>
          <w:ins w:id="21" w:author="Jasneet Kaur" w:date="2019-05-06T14:39:00Z"/>
          <w:rFonts w:ascii="Arial" w:hAnsi="Arial" w:cs="Arial"/>
        </w:rPr>
      </w:pPr>
    </w:p>
    <w:p w14:paraId="0EC77090" w14:textId="143600B5" w:rsidR="00DA706C" w:rsidRDefault="00DA706C" w:rsidP="00F20EB4">
      <w:pPr>
        <w:rPr>
          <w:ins w:id="22" w:author="Jasneet Kaur" w:date="2019-05-06T14:39:00Z"/>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3" w:author="Jasneet Kaur" w:date="2019-05-06T14:39:00Z">
          <w:tblPr>
            <w:tblStyle w:val="TableGrid"/>
            <w:tblW w:w="0" w:type="auto"/>
            <w:tblLook w:val="04A0" w:firstRow="1" w:lastRow="0" w:firstColumn="1" w:lastColumn="0" w:noHBand="0" w:noVBand="1"/>
          </w:tblPr>
        </w:tblPrChange>
      </w:tblPr>
      <w:tblGrid>
        <w:gridCol w:w="1728"/>
        <w:gridCol w:w="6788"/>
        <w:tblGridChange w:id="24">
          <w:tblGrid>
            <w:gridCol w:w="4258"/>
            <w:gridCol w:w="4258"/>
          </w:tblGrid>
        </w:tblGridChange>
      </w:tblGrid>
      <w:tr w:rsidR="00DA706C" w14:paraId="234A214B" w14:textId="77777777" w:rsidTr="00DA706C">
        <w:trPr>
          <w:trHeight w:val="1358"/>
          <w:ins w:id="25" w:author="Jasneet Kaur" w:date="2019-05-06T14:39:00Z"/>
        </w:trPr>
        <w:tc>
          <w:tcPr>
            <w:tcW w:w="1728" w:type="dxa"/>
            <w:tcPrChange w:id="26" w:author="Jasneet Kaur" w:date="2019-05-06T14:39:00Z">
              <w:tcPr>
                <w:tcW w:w="4258" w:type="dxa"/>
              </w:tcPr>
            </w:tcPrChange>
          </w:tcPr>
          <w:p w14:paraId="51EF105A" w14:textId="3883322A" w:rsidR="00DA706C" w:rsidRDefault="00DA706C" w:rsidP="00F20EB4">
            <w:pPr>
              <w:rPr>
                <w:ins w:id="27" w:author="Jasneet Kaur" w:date="2019-05-06T14:39:00Z"/>
                <w:rFonts w:ascii="Arial" w:hAnsi="Arial" w:cs="Arial"/>
              </w:rPr>
            </w:pPr>
            <w:ins w:id="28" w:author="Jasneet Kaur" w:date="2019-05-06T14:39:00Z">
              <w:r w:rsidRPr="00F20EB4">
                <w:rPr>
                  <w:noProof/>
                </w:rPr>
                <w:drawing>
                  <wp:inline distT="0" distB="0" distL="0" distR="0" wp14:anchorId="1C283E51" wp14:editId="4EEB60B9">
                    <wp:extent cx="931249" cy="58674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3099" cy="587906"/>
                            </a:xfrm>
                            <a:prstGeom prst="rect">
                              <a:avLst/>
                            </a:prstGeom>
                            <a:noFill/>
                            <a:ln>
                              <a:noFill/>
                            </a:ln>
                          </pic:spPr>
                        </pic:pic>
                      </a:graphicData>
                    </a:graphic>
                  </wp:inline>
                </w:drawing>
              </w:r>
            </w:ins>
          </w:p>
        </w:tc>
        <w:tc>
          <w:tcPr>
            <w:tcW w:w="6788" w:type="dxa"/>
            <w:tcPrChange w:id="29" w:author="Jasneet Kaur" w:date="2019-05-06T14:39:00Z">
              <w:tcPr>
                <w:tcW w:w="4258" w:type="dxa"/>
              </w:tcPr>
            </w:tcPrChange>
          </w:tcPr>
          <w:p w14:paraId="2DB6AF40" w14:textId="77777777" w:rsidR="00DA706C" w:rsidRPr="000202C5" w:rsidRDefault="00DA706C" w:rsidP="00DA706C">
            <w:pPr>
              <w:rPr>
                <w:moveTo w:id="30" w:author="Jasneet Kaur" w:date="2019-05-06T14:39:00Z"/>
                <w:rFonts w:ascii="Arial" w:hAnsi="Arial" w:cs="Arial"/>
                <w:sz w:val="20"/>
                <w:szCs w:val="20"/>
              </w:rPr>
            </w:pPr>
            <w:moveToRangeStart w:id="31" w:author="Jasneet Kaur" w:date="2019-05-06T14:39:00Z" w:name="move8045998"/>
            <w:commentRangeStart w:id="32"/>
            <w:commentRangeStart w:id="33"/>
            <w:moveTo w:id="34" w:author="Jasneet Kaur" w:date="2019-05-06T14:39:00Z">
              <w:r w:rsidRPr="000202C5">
                <w:rPr>
                  <w:rFonts w:ascii="Arial" w:hAnsi="Arial" w:cs="Arial"/>
                  <w:sz w:val="20"/>
                  <w:szCs w:val="20"/>
                </w:rPr>
                <w:t>As</w:t>
              </w:r>
              <w:commentRangeEnd w:id="32"/>
              <w:r w:rsidRPr="000202C5">
                <w:rPr>
                  <w:rStyle w:val="CommentReference"/>
                  <w:rFonts w:ascii="Arial" w:eastAsia="Times New Roman" w:hAnsi="Arial" w:cs="Arial"/>
                  <w:sz w:val="20"/>
                  <w:szCs w:val="20"/>
                </w:rPr>
                <w:commentReference w:id="32"/>
              </w:r>
              <w:commentRangeEnd w:id="33"/>
              <w:r>
                <w:rPr>
                  <w:rStyle w:val="CommentReference"/>
                  <w:rFonts w:ascii="Times New Roman" w:eastAsia="Times New Roman" w:hAnsi="Times New Roman" w:cs="Times New Roman"/>
                </w:rPr>
                <w:commentReference w:id="33"/>
              </w:r>
              <w:r w:rsidRPr="000202C5">
                <w:rPr>
                  <w:rFonts w:ascii="Arial" w:hAnsi="Arial" w:cs="Arial"/>
                  <w:sz w:val="20"/>
                  <w:szCs w:val="20"/>
                </w:rPr>
                <w:t xml:space="preserve"> </w:t>
              </w:r>
              <w:commentRangeStart w:id="35"/>
              <w:commentRangeStart w:id="36"/>
              <w:r w:rsidRPr="000202C5">
                <w:rPr>
                  <w:rFonts w:ascii="Arial" w:hAnsi="Arial" w:cs="Arial"/>
                  <w:sz w:val="20"/>
                  <w:szCs w:val="20"/>
                </w:rPr>
                <w:t>Cor</w:t>
              </w:r>
              <w:commentRangeEnd w:id="35"/>
              <w:r>
                <w:rPr>
                  <w:rStyle w:val="CommentReference"/>
                  <w:rFonts w:ascii="Times New Roman" w:eastAsia="Times New Roman" w:hAnsi="Times New Roman" w:cs="Times New Roman"/>
                </w:rPr>
                <w:commentReference w:id="35"/>
              </w:r>
            </w:moveTo>
            <w:commentRangeEnd w:id="36"/>
            <w:r w:rsidR="00813CB8">
              <w:rPr>
                <w:rStyle w:val="CommentReference"/>
                <w:rFonts w:ascii="Times New Roman" w:eastAsia="Times New Roman" w:hAnsi="Times New Roman" w:cs="Times New Roman"/>
              </w:rPr>
              <w:commentReference w:id="36"/>
            </w:r>
            <w:sdt>
              <w:sdtPr>
                <w:rPr>
                  <w:rFonts w:ascii="Arial" w:hAnsi="Arial" w:cs="Arial"/>
                  <w:sz w:val="20"/>
                  <w:szCs w:val="20"/>
                </w:rPr>
                <w:tag w:val="goog_rdk_96"/>
                <w:id w:val="-1103415100"/>
              </w:sdtPr>
              <w:sdtContent/>
            </w:sdt>
            <w:sdt>
              <w:sdtPr>
                <w:rPr>
                  <w:rFonts w:ascii="Arial" w:hAnsi="Arial" w:cs="Arial"/>
                  <w:sz w:val="20"/>
                  <w:szCs w:val="20"/>
                </w:rPr>
                <w:tag w:val="goog_rdk_204"/>
                <w:id w:val="-45219561"/>
              </w:sdtPr>
              <w:sdtContent/>
            </w:sdt>
            <w:moveTo w:id="38" w:author="Jasneet Kaur" w:date="2019-05-06T14:39:00Z">
              <w:r w:rsidRPr="000202C5">
                <w:rPr>
                  <w:rFonts w:ascii="Arial" w:hAnsi="Arial" w:cs="Arial"/>
                  <w:sz w:val="20"/>
                  <w:szCs w:val="20"/>
                </w:rPr>
                <w:t xml:space="preserve">e Fit has started generating profits, the founders, Stella and Eddie, are thinking about how to spend the cash they are generating.  Some of the questions they are trying to answer include: </w:t>
              </w:r>
            </w:moveTo>
          </w:p>
          <w:p w14:paraId="546DE9A3" w14:textId="77777777" w:rsidR="00DA706C" w:rsidRPr="000202C5" w:rsidRDefault="00DA706C" w:rsidP="00DA706C">
            <w:pPr>
              <w:rPr>
                <w:moveTo w:id="39" w:author="Jasneet Kaur" w:date="2019-05-06T14:39:00Z"/>
                <w:rFonts w:ascii="Arial" w:hAnsi="Arial" w:cs="Arial"/>
                <w:sz w:val="20"/>
                <w:szCs w:val="20"/>
              </w:rPr>
            </w:pPr>
          </w:p>
          <w:p w14:paraId="17A905AF" w14:textId="77777777" w:rsidR="00DA706C" w:rsidRPr="000202C5" w:rsidRDefault="00DA706C" w:rsidP="00DA706C">
            <w:pPr>
              <w:pStyle w:val="ListParagraph"/>
              <w:numPr>
                <w:ilvl w:val="0"/>
                <w:numId w:val="1"/>
              </w:numPr>
              <w:rPr>
                <w:moveTo w:id="40" w:author="Jasneet Kaur" w:date="2019-05-06T14:39:00Z"/>
                <w:rFonts w:ascii="Arial" w:hAnsi="Arial" w:cs="Arial"/>
                <w:sz w:val="20"/>
                <w:szCs w:val="20"/>
              </w:rPr>
            </w:pPr>
            <w:moveTo w:id="41" w:author="Jasneet Kaur" w:date="2019-05-06T14:39:00Z">
              <w:r w:rsidRPr="000202C5">
                <w:rPr>
                  <w:rFonts w:ascii="Arial" w:hAnsi="Arial" w:cs="Arial"/>
                  <w:sz w:val="20"/>
                  <w:szCs w:val="20"/>
                </w:rPr>
                <w:t xml:space="preserve">Should they </w:t>
              </w:r>
            </w:moveTo>
            <w:sdt>
              <w:sdtPr>
                <w:rPr>
                  <w:rFonts w:ascii="Arial" w:hAnsi="Arial" w:cs="Arial"/>
                  <w:sz w:val="20"/>
                  <w:szCs w:val="20"/>
                </w:rPr>
                <w:tag w:val="goog_rdk_46"/>
                <w:id w:val="616099309"/>
              </w:sdtPr>
              <w:sdtContent/>
            </w:sdt>
            <w:sdt>
              <w:sdtPr>
                <w:rPr>
                  <w:rFonts w:ascii="Arial" w:hAnsi="Arial" w:cs="Arial"/>
                  <w:sz w:val="20"/>
                  <w:szCs w:val="20"/>
                </w:rPr>
                <w:tag w:val="goog_rdk_154"/>
                <w:id w:val="98684303"/>
              </w:sdtPr>
              <w:sdtContent/>
            </w:sdt>
            <w:moveTo w:id="42" w:author="Jasneet Kaur" w:date="2019-05-06T14:39:00Z">
              <w:r w:rsidRPr="000202C5">
                <w:rPr>
                  <w:rFonts w:ascii="Arial" w:hAnsi="Arial" w:cs="Arial"/>
                  <w:sz w:val="20"/>
                  <w:szCs w:val="20"/>
                </w:rPr>
                <w:t xml:space="preserve">start selling healthy snacks, like smoothies or protein bars, in their studio? </w:t>
              </w:r>
            </w:moveTo>
          </w:p>
          <w:p w14:paraId="4A4BBA87" w14:textId="77777777" w:rsidR="00DA706C" w:rsidRPr="000202C5" w:rsidRDefault="00DA706C" w:rsidP="00DA706C">
            <w:pPr>
              <w:pStyle w:val="ListParagraph"/>
              <w:numPr>
                <w:ilvl w:val="0"/>
                <w:numId w:val="1"/>
              </w:numPr>
              <w:rPr>
                <w:moveTo w:id="43" w:author="Jasneet Kaur" w:date="2019-05-06T14:39:00Z"/>
                <w:rFonts w:ascii="Arial" w:hAnsi="Arial" w:cs="Arial"/>
                <w:sz w:val="20"/>
                <w:szCs w:val="20"/>
              </w:rPr>
            </w:pPr>
            <w:moveTo w:id="44" w:author="Jasneet Kaur" w:date="2019-05-06T14:39:00Z">
              <w:r w:rsidRPr="000202C5">
                <w:rPr>
                  <w:rFonts w:ascii="Arial" w:hAnsi="Arial" w:cs="Arial"/>
                  <w:sz w:val="20"/>
                  <w:szCs w:val="20"/>
                </w:rPr>
                <w:t xml:space="preserve">Does it make sense to sell Core Fit branded clothing or water bottles? </w:t>
              </w:r>
            </w:moveTo>
          </w:p>
          <w:p w14:paraId="563FB079" w14:textId="77777777" w:rsidR="00DA706C" w:rsidRPr="000202C5" w:rsidRDefault="00DA706C" w:rsidP="00DA706C">
            <w:pPr>
              <w:pStyle w:val="ListParagraph"/>
              <w:numPr>
                <w:ilvl w:val="0"/>
                <w:numId w:val="1"/>
              </w:numPr>
              <w:rPr>
                <w:moveTo w:id="45" w:author="Jasneet Kaur" w:date="2019-05-06T14:39:00Z"/>
                <w:rFonts w:ascii="Arial" w:hAnsi="Arial" w:cs="Arial"/>
                <w:sz w:val="20"/>
                <w:szCs w:val="20"/>
              </w:rPr>
            </w:pPr>
            <w:moveTo w:id="46" w:author="Jasneet Kaur" w:date="2019-05-06T14:39:00Z">
              <w:r w:rsidRPr="000202C5">
                <w:rPr>
                  <w:rFonts w:ascii="Arial" w:hAnsi="Arial" w:cs="Arial"/>
                  <w:sz w:val="20"/>
                  <w:szCs w:val="20"/>
                </w:rPr>
                <w:t xml:space="preserve">Could they start online video access of their classes for people that want to access the classes remotely? </w:t>
              </w:r>
            </w:moveTo>
          </w:p>
          <w:p w14:paraId="6461ED38" w14:textId="77777777" w:rsidR="00DA706C" w:rsidRPr="000202C5" w:rsidRDefault="00DA706C" w:rsidP="00DA706C">
            <w:pPr>
              <w:pStyle w:val="ListParagraph"/>
              <w:numPr>
                <w:ilvl w:val="0"/>
                <w:numId w:val="1"/>
              </w:numPr>
              <w:rPr>
                <w:moveTo w:id="47" w:author="Jasneet Kaur" w:date="2019-05-06T14:39:00Z"/>
                <w:rFonts w:ascii="Arial" w:hAnsi="Arial" w:cs="Arial"/>
                <w:sz w:val="20"/>
                <w:szCs w:val="20"/>
              </w:rPr>
            </w:pPr>
            <w:moveTo w:id="48" w:author="Jasneet Kaur" w:date="2019-05-06T14:39:00Z">
              <w:r w:rsidRPr="000202C5">
                <w:rPr>
                  <w:rFonts w:ascii="Arial" w:hAnsi="Arial" w:cs="Arial"/>
                  <w:sz w:val="20"/>
                  <w:szCs w:val="20"/>
                </w:rPr>
                <w:t xml:space="preserve">Is it a good idea to open up a second location? </w:t>
              </w:r>
            </w:moveTo>
          </w:p>
          <w:moveToRangeEnd w:id="31"/>
          <w:p w14:paraId="5B533CA3" w14:textId="77777777" w:rsidR="00DA706C" w:rsidRDefault="00DA706C" w:rsidP="00F20EB4">
            <w:pPr>
              <w:rPr>
                <w:ins w:id="49" w:author="Jasneet Kaur" w:date="2019-05-06T14:39:00Z"/>
                <w:rFonts w:ascii="Arial" w:hAnsi="Arial" w:cs="Arial"/>
              </w:rPr>
            </w:pPr>
          </w:p>
        </w:tc>
      </w:tr>
    </w:tbl>
    <w:p w14:paraId="76C5E2A9" w14:textId="77777777" w:rsidR="00DA706C" w:rsidRPr="00C60AC1" w:rsidRDefault="00DA706C" w:rsidP="00F20EB4">
      <w:pPr>
        <w:rPr>
          <w:rFonts w:ascii="Arial" w:hAnsi="Arial" w:cs="Arial"/>
        </w:rPr>
      </w:pPr>
    </w:p>
    <w:p w14:paraId="2004CD22" w14:textId="32F5E671" w:rsidR="00C60AC1" w:rsidRPr="000202C5" w:rsidDel="00DA706C" w:rsidRDefault="00C60AC1" w:rsidP="00C60AC1">
      <w:pPr>
        <w:rPr>
          <w:moveFrom w:id="50" w:author="Jasneet Kaur" w:date="2019-05-06T14:39:00Z"/>
          <w:rFonts w:ascii="Arial" w:hAnsi="Arial" w:cs="Arial"/>
          <w:sz w:val="20"/>
          <w:szCs w:val="20"/>
        </w:rPr>
      </w:pPr>
      <w:moveFromRangeStart w:id="51" w:author="Jasneet Kaur" w:date="2019-05-06T14:39:00Z" w:name="move8045998"/>
      <w:commentRangeStart w:id="52"/>
      <w:commentRangeStart w:id="53"/>
      <w:moveFrom w:id="54" w:author="Jasneet Kaur" w:date="2019-05-06T14:39:00Z">
        <w:r w:rsidRPr="000202C5" w:rsidDel="00DA706C">
          <w:rPr>
            <w:rFonts w:ascii="Arial" w:hAnsi="Arial" w:cs="Arial"/>
            <w:sz w:val="20"/>
            <w:szCs w:val="20"/>
          </w:rPr>
          <w:t>As</w:t>
        </w:r>
        <w:commentRangeEnd w:id="52"/>
        <w:r w:rsidRPr="000202C5" w:rsidDel="00DA706C">
          <w:rPr>
            <w:rStyle w:val="CommentReference"/>
            <w:rFonts w:ascii="Arial" w:eastAsia="Times New Roman" w:hAnsi="Arial" w:cs="Arial"/>
            <w:sz w:val="20"/>
            <w:szCs w:val="20"/>
          </w:rPr>
          <w:commentReference w:id="52"/>
        </w:r>
        <w:commentRangeEnd w:id="53"/>
        <w:r w:rsidR="0046039D" w:rsidDel="00DA706C">
          <w:rPr>
            <w:rStyle w:val="CommentReference"/>
            <w:rFonts w:ascii="Times New Roman" w:eastAsia="Times New Roman" w:hAnsi="Times New Roman" w:cs="Times New Roman"/>
          </w:rPr>
          <w:commentReference w:id="53"/>
        </w:r>
        <w:r w:rsidRPr="000202C5" w:rsidDel="00DA706C">
          <w:rPr>
            <w:rFonts w:ascii="Arial" w:hAnsi="Arial" w:cs="Arial"/>
            <w:sz w:val="20"/>
            <w:szCs w:val="20"/>
          </w:rPr>
          <w:t xml:space="preserve"> </w:t>
        </w:r>
        <w:commentRangeStart w:id="55"/>
        <w:r w:rsidRPr="000202C5" w:rsidDel="00DA706C">
          <w:rPr>
            <w:rFonts w:ascii="Arial" w:hAnsi="Arial" w:cs="Arial"/>
            <w:sz w:val="20"/>
            <w:szCs w:val="20"/>
          </w:rPr>
          <w:t>Cor</w:t>
        </w:r>
        <w:commentRangeEnd w:id="55"/>
        <w:r w:rsidR="00131EA0" w:rsidDel="00DA706C">
          <w:rPr>
            <w:rStyle w:val="CommentReference"/>
            <w:rFonts w:ascii="Times New Roman" w:eastAsia="Times New Roman" w:hAnsi="Times New Roman" w:cs="Times New Roman"/>
          </w:rPr>
          <w:commentReference w:id="55"/>
        </w:r>
      </w:moveFrom>
      <w:sdt>
        <w:sdtPr>
          <w:rPr>
            <w:rFonts w:ascii="Arial" w:hAnsi="Arial" w:cs="Arial"/>
            <w:sz w:val="20"/>
            <w:szCs w:val="20"/>
          </w:rPr>
          <w:tag w:val="goog_rdk_96"/>
          <w:id w:val="2063217460"/>
        </w:sdtPr>
        <w:sdtEndPr/>
        <w:sdtContent/>
      </w:sdt>
      <w:sdt>
        <w:sdtPr>
          <w:rPr>
            <w:rFonts w:ascii="Arial" w:hAnsi="Arial" w:cs="Arial"/>
            <w:sz w:val="20"/>
            <w:szCs w:val="20"/>
          </w:rPr>
          <w:tag w:val="goog_rdk_204"/>
          <w:id w:val="-1559391952"/>
        </w:sdtPr>
        <w:sdtEndPr/>
        <w:sdtContent/>
      </w:sdt>
      <w:moveFrom w:id="56" w:author="Jasneet Kaur" w:date="2019-05-06T14:39:00Z">
        <w:r w:rsidRPr="000202C5" w:rsidDel="00DA706C">
          <w:rPr>
            <w:rFonts w:ascii="Arial" w:hAnsi="Arial" w:cs="Arial"/>
            <w:sz w:val="20"/>
            <w:szCs w:val="20"/>
          </w:rPr>
          <w:t xml:space="preserve">e Fit has started generating profits, the founders, Stella and Eddie, are thinking about how to spend the cash they are generating.  Some of the questions they are trying to answer include: </w:t>
        </w:r>
      </w:moveFrom>
    </w:p>
    <w:p w14:paraId="733E5A2E" w14:textId="1E965133" w:rsidR="00C60AC1" w:rsidRPr="000202C5" w:rsidDel="00DA706C" w:rsidRDefault="00C60AC1" w:rsidP="00C60AC1">
      <w:pPr>
        <w:rPr>
          <w:moveFrom w:id="57" w:author="Jasneet Kaur" w:date="2019-05-06T14:39:00Z"/>
          <w:rFonts w:ascii="Arial" w:hAnsi="Arial" w:cs="Arial"/>
          <w:sz w:val="20"/>
          <w:szCs w:val="20"/>
        </w:rPr>
      </w:pPr>
    </w:p>
    <w:p w14:paraId="3A1685D5" w14:textId="0FFC1FBD" w:rsidR="00C60AC1" w:rsidRPr="000202C5" w:rsidDel="00DA706C" w:rsidRDefault="00C60AC1" w:rsidP="00C60AC1">
      <w:pPr>
        <w:pStyle w:val="ListParagraph"/>
        <w:numPr>
          <w:ilvl w:val="0"/>
          <w:numId w:val="1"/>
        </w:numPr>
        <w:rPr>
          <w:moveFrom w:id="58" w:author="Jasneet Kaur" w:date="2019-05-06T14:39:00Z"/>
          <w:rFonts w:ascii="Arial" w:hAnsi="Arial" w:cs="Arial"/>
          <w:sz w:val="20"/>
          <w:szCs w:val="20"/>
        </w:rPr>
      </w:pPr>
      <w:moveFrom w:id="59" w:author="Jasneet Kaur" w:date="2019-05-06T14:39:00Z">
        <w:r w:rsidRPr="000202C5" w:rsidDel="00DA706C">
          <w:rPr>
            <w:rFonts w:ascii="Arial" w:hAnsi="Arial" w:cs="Arial"/>
            <w:sz w:val="20"/>
            <w:szCs w:val="20"/>
          </w:rPr>
          <w:t xml:space="preserve">Should they </w:t>
        </w:r>
      </w:moveFrom>
      <w:sdt>
        <w:sdtPr>
          <w:rPr>
            <w:rFonts w:ascii="Arial" w:hAnsi="Arial" w:cs="Arial"/>
            <w:sz w:val="20"/>
            <w:szCs w:val="20"/>
          </w:rPr>
          <w:tag w:val="goog_rdk_46"/>
          <w:id w:val="-2093308715"/>
        </w:sdtPr>
        <w:sdtEndPr/>
        <w:sdtContent/>
      </w:sdt>
      <w:sdt>
        <w:sdtPr>
          <w:rPr>
            <w:rFonts w:ascii="Arial" w:hAnsi="Arial" w:cs="Arial"/>
            <w:sz w:val="20"/>
            <w:szCs w:val="20"/>
          </w:rPr>
          <w:tag w:val="goog_rdk_154"/>
          <w:id w:val="-325432356"/>
        </w:sdtPr>
        <w:sdtEndPr/>
        <w:sdtContent/>
      </w:sdt>
      <w:moveFrom w:id="60" w:author="Jasneet Kaur" w:date="2019-05-06T14:39:00Z">
        <w:r w:rsidRPr="000202C5" w:rsidDel="00DA706C">
          <w:rPr>
            <w:rFonts w:ascii="Arial" w:hAnsi="Arial" w:cs="Arial"/>
            <w:sz w:val="20"/>
            <w:szCs w:val="20"/>
          </w:rPr>
          <w:t xml:space="preserve">start selling healthy snacks, like smoothies or protein bars, in their studio? </w:t>
        </w:r>
      </w:moveFrom>
    </w:p>
    <w:p w14:paraId="0D18FE3F" w14:textId="63FBEF9F" w:rsidR="00C60AC1" w:rsidRPr="000202C5" w:rsidDel="00DA706C" w:rsidRDefault="00C60AC1" w:rsidP="00C60AC1">
      <w:pPr>
        <w:pStyle w:val="ListParagraph"/>
        <w:numPr>
          <w:ilvl w:val="0"/>
          <w:numId w:val="1"/>
        </w:numPr>
        <w:rPr>
          <w:moveFrom w:id="61" w:author="Jasneet Kaur" w:date="2019-05-06T14:39:00Z"/>
          <w:rFonts w:ascii="Arial" w:hAnsi="Arial" w:cs="Arial"/>
          <w:sz w:val="20"/>
          <w:szCs w:val="20"/>
        </w:rPr>
      </w:pPr>
      <w:moveFrom w:id="62" w:author="Jasneet Kaur" w:date="2019-05-06T14:39:00Z">
        <w:r w:rsidRPr="000202C5" w:rsidDel="00DA706C">
          <w:rPr>
            <w:rFonts w:ascii="Arial" w:hAnsi="Arial" w:cs="Arial"/>
            <w:sz w:val="20"/>
            <w:szCs w:val="20"/>
          </w:rPr>
          <w:t xml:space="preserve">Does it make sense to sell Core Fit branded clothing or water bottles? </w:t>
        </w:r>
      </w:moveFrom>
    </w:p>
    <w:p w14:paraId="12DE5D67" w14:textId="3DF87C7E" w:rsidR="00C60AC1" w:rsidRPr="000202C5" w:rsidDel="00DA706C" w:rsidRDefault="00C60AC1" w:rsidP="00C60AC1">
      <w:pPr>
        <w:pStyle w:val="ListParagraph"/>
        <w:numPr>
          <w:ilvl w:val="0"/>
          <w:numId w:val="1"/>
        </w:numPr>
        <w:rPr>
          <w:moveFrom w:id="63" w:author="Jasneet Kaur" w:date="2019-05-06T14:39:00Z"/>
          <w:rFonts w:ascii="Arial" w:hAnsi="Arial" w:cs="Arial"/>
          <w:sz w:val="20"/>
          <w:szCs w:val="20"/>
        </w:rPr>
      </w:pPr>
      <w:moveFrom w:id="64" w:author="Jasneet Kaur" w:date="2019-05-06T14:39:00Z">
        <w:r w:rsidRPr="000202C5" w:rsidDel="00DA706C">
          <w:rPr>
            <w:rFonts w:ascii="Arial" w:hAnsi="Arial" w:cs="Arial"/>
            <w:sz w:val="20"/>
            <w:szCs w:val="20"/>
          </w:rPr>
          <w:t xml:space="preserve">Could they start online video access of their classes for people that want to access the classes remotely? </w:t>
        </w:r>
      </w:moveFrom>
    </w:p>
    <w:p w14:paraId="77B1F9D4" w14:textId="3CEAC9C4" w:rsidR="00C60AC1" w:rsidRPr="000202C5" w:rsidDel="00DA706C" w:rsidRDefault="00C60AC1" w:rsidP="00C60AC1">
      <w:pPr>
        <w:pStyle w:val="ListParagraph"/>
        <w:numPr>
          <w:ilvl w:val="0"/>
          <w:numId w:val="1"/>
        </w:numPr>
        <w:rPr>
          <w:moveFrom w:id="65" w:author="Jasneet Kaur" w:date="2019-05-06T14:39:00Z"/>
          <w:rFonts w:ascii="Arial" w:hAnsi="Arial" w:cs="Arial"/>
          <w:sz w:val="20"/>
          <w:szCs w:val="20"/>
        </w:rPr>
      </w:pPr>
      <w:moveFrom w:id="66" w:author="Jasneet Kaur" w:date="2019-05-06T14:39:00Z">
        <w:r w:rsidRPr="000202C5" w:rsidDel="00DA706C">
          <w:rPr>
            <w:rFonts w:ascii="Arial" w:hAnsi="Arial" w:cs="Arial"/>
            <w:sz w:val="20"/>
            <w:szCs w:val="20"/>
          </w:rPr>
          <w:t xml:space="preserve">Is it a good idea to open up a second location? </w:t>
        </w:r>
      </w:moveFrom>
    </w:p>
    <w:moveFromRangeEnd w:id="51"/>
    <w:p w14:paraId="01CA29D0" w14:textId="77777777" w:rsidR="00C60AC1" w:rsidRPr="000202C5" w:rsidRDefault="00C60AC1" w:rsidP="00C60AC1">
      <w:pPr>
        <w:rPr>
          <w:rFonts w:ascii="Arial" w:hAnsi="Arial" w:cs="Arial"/>
          <w:sz w:val="20"/>
          <w:szCs w:val="20"/>
        </w:rPr>
      </w:pPr>
    </w:p>
    <w:p w14:paraId="43B2C457" w14:textId="77777777" w:rsidR="00C60AC1" w:rsidRPr="000202C5" w:rsidRDefault="00C60AC1" w:rsidP="00C60AC1">
      <w:pPr>
        <w:rPr>
          <w:rFonts w:ascii="Arial" w:hAnsi="Arial" w:cs="Arial"/>
          <w:sz w:val="20"/>
          <w:szCs w:val="20"/>
        </w:rPr>
      </w:pPr>
      <w:r w:rsidRPr="000202C5">
        <w:rPr>
          <w:rFonts w:ascii="Arial" w:hAnsi="Arial" w:cs="Arial"/>
          <w:sz w:val="20"/>
          <w:szCs w:val="20"/>
        </w:rPr>
        <w:t xml:space="preserve">While these decisions may seem like good business ideas, we need Accounting to help answer if they are financially viable. </w:t>
      </w:r>
    </w:p>
    <w:p w14:paraId="3C2304CA" w14:textId="77777777" w:rsidR="00C60AC1" w:rsidRDefault="00C60AC1" w:rsidP="00F20EB4"/>
    <w:p w14:paraId="267B994B" w14:textId="77777777" w:rsidR="00C60AC1" w:rsidRPr="00C161DD" w:rsidRDefault="00C60AC1" w:rsidP="00B223B6">
      <w:pPr>
        <w:pStyle w:val="Heading3"/>
        <w:rPr>
          <w:rFonts w:ascii="Arial" w:hAnsi="Arial" w:cs="Arial"/>
          <w:sz w:val="26"/>
          <w:szCs w:val="26"/>
        </w:rPr>
      </w:pPr>
      <w:commentRangeStart w:id="67"/>
      <w:r w:rsidRPr="00C161DD">
        <w:rPr>
          <w:rFonts w:ascii="Arial" w:hAnsi="Arial" w:cs="Arial"/>
          <w:sz w:val="26"/>
          <w:szCs w:val="26"/>
        </w:rPr>
        <w:t>Test Your Understanding 1</w:t>
      </w:r>
      <w:commentRangeEnd w:id="67"/>
      <w:r w:rsidR="005E232C">
        <w:rPr>
          <w:rStyle w:val="CommentReference"/>
          <w:rFonts w:ascii="Times New Roman" w:eastAsia="Times New Roman" w:hAnsi="Times New Roman" w:cs="Times New Roman"/>
          <w:b w:val="0"/>
          <w:bCs w:val="0"/>
          <w:color w:val="auto"/>
        </w:rPr>
        <w:commentReference w:id="67"/>
      </w:r>
    </w:p>
    <w:p w14:paraId="6EB498E7" w14:textId="77777777" w:rsidR="00C60AC1" w:rsidRDefault="00C60AC1" w:rsidP="00C60AC1"/>
    <w:p w14:paraId="215ABAC6" w14:textId="77777777" w:rsidR="00C60AC1" w:rsidRDefault="00C60AC1" w:rsidP="00C60AC1">
      <w:r>
        <w:t>The owners of a corporation are called</w:t>
      </w:r>
    </w:p>
    <w:p w14:paraId="30BC044A" w14:textId="77777777" w:rsidR="00C60AC1" w:rsidRDefault="00C60AC1" w:rsidP="00C60AC1">
      <w:pPr>
        <w:pStyle w:val="ListParagraph"/>
        <w:numPr>
          <w:ilvl w:val="0"/>
          <w:numId w:val="3"/>
        </w:numPr>
        <w:ind w:left="426"/>
      </w:pPr>
      <w:r>
        <w:t>managers</w:t>
      </w:r>
    </w:p>
    <w:p w14:paraId="37FD53DD" w14:textId="77777777" w:rsidR="00C60AC1" w:rsidRDefault="00C60AC1" w:rsidP="00C60AC1">
      <w:pPr>
        <w:pStyle w:val="ListParagraph"/>
        <w:numPr>
          <w:ilvl w:val="0"/>
          <w:numId w:val="3"/>
        </w:numPr>
        <w:ind w:left="426"/>
      </w:pPr>
      <w:r>
        <w:t>customers</w:t>
      </w:r>
    </w:p>
    <w:p w14:paraId="0C871BFB" w14:textId="77777777" w:rsidR="00C60AC1" w:rsidRDefault="00C60AC1" w:rsidP="00C60AC1">
      <w:pPr>
        <w:pStyle w:val="ListParagraph"/>
        <w:numPr>
          <w:ilvl w:val="0"/>
          <w:numId w:val="3"/>
        </w:numPr>
        <w:ind w:left="426"/>
      </w:pPr>
      <w:r>
        <w:t>vendors</w:t>
      </w:r>
    </w:p>
    <w:p w14:paraId="364925BB" w14:textId="77777777" w:rsidR="00C60AC1" w:rsidRPr="00C60AC1" w:rsidRDefault="00C60AC1" w:rsidP="00C60AC1">
      <w:pPr>
        <w:pStyle w:val="ListParagraph"/>
        <w:numPr>
          <w:ilvl w:val="0"/>
          <w:numId w:val="3"/>
        </w:numPr>
        <w:ind w:left="426"/>
        <w:rPr>
          <w:color w:val="008000"/>
        </w:rPr>
      </w:pPr>
      <w:r w:rsidRPr="00C60AC1">
        <w:rPr>
          <w:color w:val="008000"/>
        </w:rPr>
        <w:t>stockholders</w:t>
      </w:r>
    </w:p>
    <w:p w14:paraId="2F393D98" w14:textId="77777777" w:rsidR="00C60AC1" w:rsidRPr="00C60AC1" w:rsidRDefault="00C60AC1" w:rsidP="00C60AC1"/>
    <w:sectPr w:rsidR="00C60AC1" w:rsidRPr="00C60AC1" w:rsidSect="00D47F34">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asneet Kaur" w:date="2019-05-01T12:47:00Z" w:initials="JK">
    <w:p w14:paraId="37A19F0D" w14:textId="25FAF687" w:rsidR="007A3187" w:rsidRDefault="007A3187">
      <w:pPr>
        <w:pStyle w:val="CommentText"/>
      </w:pPr>
      <w:r>
        <w:rPr>
          <w:rStyle w:val="CommentReference"/>
        </w:rPr>
        <w:annotationRef/>
      </w:r>
      <w:r>
        <w:t>Made all headings consistent – Heading 2 Arial Font 13</w:t>
      </w:r>
    </w:p>
  </w:comment>
  <w:comment w:id="1" w:author="Jasneet Kaur" w:date="2019-05-01T12:47:00Z" w:initials="JK">
    <w:p w14:paraId="0BC5D5EF" w14:textId="119E59E2" w:rsidR="00EA2F5F" w:rsidRDefault="00EA2F5F">
      <w:pPr>
        <w:pStyle w:val="CommentText"/>
      </w:pPr>
      <w:r>
        <w:rPr>
          <w:rStyle w:val="CommentReference"/>
        </w:rPr>
        <w:annotationRef/>
      </w:r>
      <w:r>
        <w:t>Applied Quote Format. Developer team to handle this formatting to match as in the screenflow</w:t>
      </w:r>
    </w:p>
  </w:comment>
  <w:comment w:id="2" w:author="Jasneet Kaur" w:date="2019-05-01T12:48:00Z" w:initials="JK">
    <w:p w14:paraId="6049EC0C" w14:textId="45D9CBCC" w:rsidR="00C96D8C" w:rsidRDefault="00C96D8C">
      <w:pPr>
        <w:pStyle w:val="CommentText"/>
      </w:pPr>
      <w:r>
        <w:rPr>
          <w:rStyle w:val="CommentReference"/>
        </w:rPr>
        <w:annotationRef/>
      </w:r>
      <w:r>
        <w:t>Corrected placement of this heading</w:t>
      </w:r>
      <w:r w:rsidR="00FF4FC7">
        <w:t>. Earlier it was above the quote</w:t>
      </w:r>
    </w:p>
  </w:comment>
  <w:comment w:id="3" w:author="Mallika" w:date="2019-04-24T23:03:00Z" w:initials="M">
    <w:p w14:paraId="72E3FB68" w14:textId="77777777" w:rsidR="00F20EB4" w:rsidRDefault="00F20EB4">
      <w:pPr>
        <w:pStyle w:val="CommentText"/>
      </w:pPr>
      <w:r>
        <w:rPr>
          <w:rStyle w:val="CommentReference"/>
        </w:rPr>
        <w:annotationRef/>
      </w:r>
      <w:r>
        <w:t>To decide if this is a picture or a dynamic graph that can be adjusted by the learner</w:t>
      </w:r>
    </w:p>
  </w:comment>
  <w:comment w:id="4" w:author="Jasneet Kaur" w:date="2019-05-06T12:02:00Z" w:initials="JK">
    <w:p w14:paraId="5DF4FF71" w14:textId="1AF88C6A" w:rsidR="00131EA0" w:rsidRDefault="00BB3815">
      <w:pPr>
        <w:pStyle w:val="CommentText"/>
      </w:pPr>
      <w:r>
        <w:t xml:space="preserve">@Mallika: </w:t>
      </w:r>
      <w:r>
        <w:rPr>
          <w:rStyle w:val="CommentReference"/>
        </w:rPr>
        <w:annotationRef/>
      </w:r>
      <w:r>
        <w:t>This heading was not there in the Latest version but was present in one of my earlier versions. Assume that you intentionally added this?</w:t>
      </w:r>
      <w:r w:rsidR="00ED6981">
        <w:t xml:space="preserve"> Same for the logo?</w:t>
      </w:r>
    </w:p>
  </w:comment>
  <w:comment w:id="5" w:author="Mallika" w:date="2019-05-06T12:02:00Z" w:initials="M">
    <w:p w14:paraId="4C2F6ED6" w14:textId="0DB2B854" w:rsidR="00131EA0" w:rsidRDefault="00131EA0">
      <w:pPr>
        <w:pStyle w:val="CommentText"/>
      </w:pPr>
      <w:r>
        <w:rPr>
          <w:rStyle w:val="CommentReference"/>
        </w:rPr>
        <w:annotationRef/>
      </w:r>
      <w:r>
        <w:t>Yes</w:t>
      </w:r>
    </w:p>
  </w:comment>
  <w:comment w:id="7" w:author="Mallika" w:date="2019-04-24T23:16:00Z" w:initials="M">
    <w:p w14:paraId="2F30B493" w14:textId="77777777" w:rsidR="00F20EB4" w:rsidRDefault="00F20EB4">
      <w:pPr>
        <w:pStyle w:val="CommentText"/>
      </w:pPr>
      <w:r>
        <w:rPr>
          <w:rStyle w:val="CommentReference"/>
        </w:rPr>
        <w:annotationRef/>
      </w:r>
      <w:r>
        <w:t>Text to be reinserted here? (In Quote box format)</w:t>
      </w:r>
    </w:p>
  </w:comment>
  <w:comment w:id="6" w:author="Jasneet Kaur" w:date="2019-05-01T12:53:00Z" w:initials="JK">
    <w:p w14:paraId="1B846F59" w14:textId="2687E202" w:rsidR="00897475" w:rsidRDefault="00897475">
      <w:pPr>
        <w:pStyle w:val="CommentText"/>
      </w:pPr>
      <w:r>
        <w:rPr>
          <w:rStyle w:val="CommentReference"/>
        </w:rPr>
        <w:annotationRef/>
      </w:r>
      <w:r>
        <w:t>Dev team to render this as a notesbox. How to distinguish between notesbox and quote in the document. Sumit to respond.</w:t>
      </w:r>
    </w:p>
  </w:comment>
  <w:comment w:id="17" w:author="Mallika" w:date="2019-05-06T12:07:00Z" w:initials="M">
    <w:p w14:paraId="1700B295" w14:textId="6CF6A478" w:rsidR="00131EA0" w:rsidRDefault="00131EA0">
      <w:pPr>
        <w:pStyle w:val="CommentText"/>
      </w:pPr>
      <w:r>
        <w:rPr>
          <w:rStyle w:val="CommentReference"/>
        </w:rPr>
        <w:annotationRef/>
      </w:r>
      <w:r>
        <w:t xml:space="preserve">Don’t think this is the correct origin.  I believe the French word is either “compter” or the Latin word “computare” .  </w:t>
      </w:r>
    </w:p>
  </w:comment>
  <w:comment w:id="18" w:author="Jasneet Kaur" w:date="2019-05-06T14:38:00Z" w:initials="JK">
    <w:p w14:paraId="6E30D439" w14:textId="1F3720C6" w:rsidR="00CD7696" w:rsidRDefault="00CD7696">
      <w:pPr>
        <w:pStyle w:val="CommentText"/>
      </w:pPr>
      <w:r>
        <w:rPr>
          <w:rStyle w:val="CommentReference"/>
        </w:rPr>
        <w:annotationRef/>
      </w:r>
      <w:r>
        <w:t>updated</w:t>
      </w:r>
    </w:p>
  </w:comment>
  <w:comment w:id="32" w:author="Mallika" w:date="2019-04-24T23:19:00Z" w:initials="M">
    <w:p w14:paraId="1BD66054" w14:textId="77777777" w:rsidR="00DA706C" w:rsidRDefault="00DA706C" w:rsidP="00DA706C">
      <w:pPr>
        <w:pStyle w:val="CommentText"/>
      </w:pPr>
      <w:r>
        <w:rPr>
          <w:rStyle w:val="CommentReference"/>
        </w:rPr>
        <w:annotationRef/>
      </w:r>
      <w:r>
        <w:rPr>
          <w:rStyle w:val="CommentReference"/>
        </w:rPr>
        <w:t>Are we supposed to insert the logo here? My understanding is that it cannot be side-by-side to the text and has to be linear?</w:t>
      </w:r>
    </w:p>
  </w:comment>
  <w:comment w:id="33" w:author="Jasneet Kaur" w:date="2019-05-01T12:51:00Z" w:initials="JK">
    <w:p w14:paraId="0A3A27F9" w14:textId="77777777" w:rsidR="00DA706C" w:rsidRDefault="00DA706C" w:rsidP="00DA706C">
      <w:pPr>
        <w:pStyle w:val="CommentText"/>
      </w:pPr>
      <w:r>
        <w:rPr>
          <w:rStyle w:val="CommentReference"/>
        </w:rPr>
        <w:annotationRef/>
      </w:r>
      <w:r>
        <w:t>It can be inserted via a table. Do you want to insert?</w:t>
      </w:r>
    </w:p>
  </w:comment>
  <w:comment w:id="35" w:author="Mallika" w:date="2019-05-06T12:10:00Z" w:initials="M">
    <w:p w14:paraId="741C2A6F" w14:textId="77777777" w:rsidR="00DA706C" w:rsidRDefault="00DA706C" w:rsidP="00DA706C">
      <w:pPr>
        <w:pStyle w:val="CommentText"/>
      </w:pPr>
      <w:r>
        <w:rPr>
          <w:rStyle w:val="CommentReference"/>
        </w:rPr>
        <w:annotationRef/>
      </w:r>
      <w:r>
        <w:t xml:space="preserve">Feel like we need a graphic or image to break the flow.  The easiest might be to insert the Core Fit logo.   </w:t>
      </w:r>
    </w:p>
  </w:comment>
  <w:comment w:id="36" w:author="Jasneet Kaur" w:date="2019-05-06T14:40:00Z" w:initials="JK">
    <w:p w14:paraId="27614DF3" w14:textId="29EA69EC" w:rsidR="00813CB8" w:rsidRDefault="00813CB8">
      <w:pPr>
        <w:pStyle w:val="CommentText"/>
      </w:pPr>
      <w:r>
        <w:rPr>
          <w:rStyle w:val="CommentReference"/>
        </w:rPr>
        <w:annotationRef/>
      </w:r>
      <w:r>
        <w:t>Done via table</w:t>
      </w:r>
      <w:bookmarkStart w:id="37" w:name="_GoBack"/>
      <w:bookmarkEnd w:id="37"/>
    </w:p>
  </w:comment>
  <w:comment w:id="52" w:author="Mallika" w:date="2019-04-24T23:19:00Z" w:initials="M">
    <w:p w14:paraId="7A8C458A" w14:textId="77777777" w:rsidR="00C60AC1" w:rsidRDefault="00C60AC1">
      <w:pPr>
        <w:pStyle w:val="CommentText"/>
      </w:pPr>
      <w:r>
        <w:rPr>
          <w:rStyle w:val="CommentReference"/>
        </w:rPr>
        <w:annotationRef/>
      </w:r>
      <w:r>
        <w:rPr>
          <w:rStyle w:val="CommentReference"/>
        </w:rPr>
        <w:t>Are we supposed to insert the logo here? My understanding is that it cannot be side-by-side to the text and has to be linear?</w:t>
      </w:r>
    </w:p>
  </w:comment>
  <w:comment w:id="53" w:author="Jasneet Kaur" w:date="2019-05-01T12:51:00Z" w:initials="JK">
    <w:p w14:paraId="5BBB9D24" w14:textId="1D6A2EB9" w:rsidR="0046039D" w:rsidRDefault="0046039D">
      <w:pPr>
        <w:pStyle w:val="CommentText"/>
      </w:pPr>
      <w:r>
        <w:rPr>
          <w:rStyle w:val="CommentReference"/>
        </w:rPr>
        <w:annotationRef/>
      </w:r>
      <w:r>
        <w:t>It can be inserted via a table. Do you want to insert?</w:t>
      </w:r>
    </w:p>
  </w:comment>
  <w:comment w:id="55" w:author="Mallika" w:date="2019-05-06T12:10:00Z" w:initials="M">
    <w:p w14:paraId="1C562D02" w14:textId="567802A7" w:rsidR="00131EA0" w:rsidRDefault="00131EA0">
      <w:pPr>
        <w:pStyle w:val="CommentText"/>
      </w:pPr>
      <w:r>
        <w:rPr>
          <w:rStyle w:val="CommentReference"/>
        </w:rPr>
        <w:annotationRef/>
      </w:r>
      <w:r>
        <w:t xml:space="preserve">Feel like we need a graphic or image to break the flow.  The easiest might be to insert the Core Fit logo.   </w:t>
      </w:r>
    </w:p>
  </w:comment>
  <w:comment w:id="67" w:author="Jasneet Kaur" w:date="2019-05-01T12:56:00Z" w:initials="JK">
    <w:p w14:paraId="04E4044C" w14:textId="68C75728" w:rsidR="005E232C" w:rsidRDefault="005E232C">
      <w:pPr>
        <w:pStyle w:val="CommentText"/>
      </w:pPr>
      <w:r>
        <w:rPr>
          <w:rStyle w:val="CommentReference"/>
        </w:rPr>
        <w:annotationRef/>
      </w:r>
      <w:r>
        <w:t>Updated font to Heading 2 to match the screens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A19F0D" w15:done="0"/>
  <w15:commentEx w15:paraId="0BC5D5EF" w15:done="0"/>
  <w15:commentEx w15:paraId="6049EC0C" w15:done="0"/>
  <w15:commentEx w15:paraId="72E3FB68" w15:done="0"/>
  <w15:commentEx w15:paraId="5DF4FF71" w15:done="0"/>
  <w15:commentEx w15:paraId="4C2F6ED6" w15:done="0"/>
  <w15:commentEx w15:paraId="2F30B493" w15:done="0"/>
  <w15:commentEx w15:paraId="1B846F59" w15:done="0"/>
  <w15:commentEx w15:paraId="1700B295" w15:done="0"/>
  <w15:commentEx w15:paraId="6E30D439" w15:paraIdParent="1700B295" w15:done="0"/>
  <w15:commentEx w15:paraId="1BD66054" w15:done="0"/>
  <w15:commentEx w15:paraId="0A3A27F9" w15:paraIdParent="1BD66054" w15:done="0"/>
  <w15:commentEx w15:paraId="741C2A6F" w15:done="0"/>
  <w15:commentEx w15:paraId="27614DF3" w15:paraIdParent="741C2A6F" w15:done="0"/>
  <w15:commentEx w15:paraId="7A8C458A" w15:done="0"/>
  <w15:commentEx w15:paraId="5BBB9D24" w15:paraIdParent="7A8C458A" w15:done="0"/>
  <w15:commentEx w15:paraId="1C562D02" w15:done="0"/>
  <w15:commentEx w15:paraId="04E4044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sneet Kaur">
    <w15:presenceInfo w15:providerId="AD" w15:userId="S-1-5-21-3214158073-3399791029-1922794930-12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7BE"/>
    <w:rsid w:val="000202C5"/>
    <w:rsid w:val="00090699"/>
    <w:rsid w:val="00131EA0"/>
    <w:rsid w:val="001772FE"/>
    <w:rsid w:val="001D59EA"/>
    <w:rsid w:val="002817BE"/>
    <w:rsid w:val="003D2DC4"/>
    <w:rsid w:val="00422CD2"/>
    <w:rsid w:val="0046039D"/>
    <w:rsid w:val="005E232C"/>
    <w:rsid w:val="00694862"/>
    <w:rsid w:val="00773866"/>
    <w:rsid w:val="007A3187"/>
    <w:rsid w:val="007E43D5"/>
    <w:rsid w:val="0080273E"/>
    <w:rsid w:val="008053BD"/>
    <w:rsid w:val="00813CB8"/>
    <w:rsid w:val="008545EB"/>
    <w:rsid w:val="00897475"/>
    <w:rsid w:val="00A424BF"/>
    <w:rsid w:val="00A659D3"/>
    <w:rsid w:val="00B223B6"/>
    <w:rsid w:val="00BB3815"/>
    <w:rsid w:val="00C161DD"/>
    <w:rsid w:val="00C60AC1"/>
    <w:rsid w:val="00C7646D"/>
    <w:rsid w:val="00C96D8C"/>
    <w:rsid w:val="00CD7696"/>
    <w:rsid w:val="00D47F34"/>
    <w:rsid w:val="00DA706C"/>
    <w:rsid w:val="00EA2F5F"/>
    <w:rsid w:val="00ED6981"/>
    <w:rsid w:val="00F152AC"/>
    <w:rsid w:val="00F20EB4"/>
    <w:rsid w:val="00F74C1A"/>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540670"/>
  <w14:defaultImageDpi w14:val="300"/>
  <w15:docId w15:val="{278CD986-E5DD-47BC-8B60-DE94BB565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9044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638</Words>
  <Characters>3641</Characters>
  <Application>Microsoft Office Word</Application>
  <DocSecurity>0</DocSecurity>
  <Lines>30</Lines>
  <Paragraphs>8</Paragraphs>
  <ScaleCrop>false</ScaleCrop>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Jasneet Kaur</cp:lastModifiedBy>
  <cp:revision>31</cp:revision>
  <dcterms:created xsi:type="dcterms:W3CDTF">2019-04-24T16:59:00Z</dcterms:created>
  <dcterms:modified xsi:type="dcterms:W3CDTF">2019-05-06T09:10:00Z</dcterms:modified>
</cp:coreProperties>
</file>