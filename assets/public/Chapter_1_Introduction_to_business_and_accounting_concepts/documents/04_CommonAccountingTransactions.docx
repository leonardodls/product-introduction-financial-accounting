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5880" w14:textId="1BFD1432" w:rsidR="002817BE" w:rsidRPr="00773866" w:rsidRDefault="00773866" w:rsidP="00030448">
      <w:r w:rsidRPr="00773866">
        <w:t>Learning Objectives</w:t>
      </w:r>
    </w:p>
    <w:p w14:paraId="00B9EB37" w14:textId="1A8FE767" w:rsidR="00D47F34" w:rsidRPr="00C11C76" w:rsidRDefault="006E781A" w:rsidP="00C11C76">
      <w:pPr>
        <w:pStyle w:val="ListParagraph"/>
        <w:numPr>
          <w:ilvl w:val="0"/>
          <w:numId w:val="8"/>
        </w:numPr>
        <w:rPr>
          <w:i/>
        </w:rPr>
      </w:pPr>
      <w:r w:rsidRPr="00C11C76">
        <w:rPr>
          <w:i/>
        </w:rPr>
        <w:t xml:space="preserve">Determine accounts affected </w:t>
      </w:r>
      <w:r w:rsidR="002E658F" w:rsidRPr="00C11C76">
        <w:rPr>
          <w:i/>
        </w:rPr>
        <w:t>and the nature of the impact for common business events</w:t>
      </w:r>
    </w:p>
    <w:p w14:paraId="12D57D8C" w14:textId="77777777" w:rsidR="0022573B" w:rsidRPr="00C11C76" w:rsidRDefault="0022573B" w:rsidP="00C11C76">
      <w:pPr>
        <w:pStyle w:val="ListParagraph"/>
        <w:numPr>
          <w:ilvl w:val="0"/>
          <w:numId w:val="8"/>
        </w:numPr>
        <w:rPr>
          <w:i/>
        </w:rPr>
      </w:pPr>
      <w:r w:rsidRPr="00C11C76">
        <w:rPr>
          <w:i/>
        </w:rPr>
        <w:t>Illustrate accounts affected and the nature of the impact for common business events in a tabular format</w:t>
      </w:r>
    </w:p>
    <w:p w14:paraId="1DAD0CEC" w14:textId="77777777" w:rsidR="0022573B" w:rsidRPr="0022573B" w:rsidRDefault="0022573B" w:rsidP="0022573B"/>
    <w:p w14:paraId="34776705" w14:textId="56FC89DF" w:rsidR="002817BE" w:rsidRPr="002817BE" w:rsidRDefault="002817BE" w:rsidP="002817BE">
      <w:pPr>
        <w:rPr>
          <w:rFonts w:ascii="Arial" w:hAnsi="Arial" w:cs="Arial"/>
        </w:rPr>
      </w:pPr>
    </w:p>
    <w:p w14:paraId="60E7454C" w14:textId="5EBE3CB7" w:rsidR="00BB3815" w:rsidRPr="00BB3815" w:rsidRDefault="002E658F" w:rsidP="00BB3815">
      <w:pPr>
        <w:rPr>
          <w:rFonts w:ascii="Arial" w:hAnsi="Arial" w:cs="Arial"/>
          <w:sz w:val="20"/>
        </w:rPr>
      </w:pPr>
      <w:r>
        <w:rPr>
          <w:rFonts w:ascii="Arial" w:hAnsi="Arial" w:cs="Arial"/>
          <w:sz w:val="20"/>
        </w:rPr>
        <w:t xml:space="preserve">An economic event that affects two or more accounts is called a </w:t>
      </w:r>
      <w:r w:rsidRPr="002E658F">
        <w:rPr>
          <w:rFonts w:ascii="Arial" w:hAnsi="Arial" w:cs="Arial"/>
          <w:b/>
          <w:sz w:val="20"/>
        </w:rPr>
        <w:t>transaction</w:t>
      </w:r>
      <w:r>
        <w:rPr>
          <w:rFonts w:ascii="Arial" w:hAnsi="Arial" w:cs="Arial"/>
          <w:sz w:val="20"/>
        </w:rPr>
        <w:t xml:space="preserve">. Common business transactions include the business doing the following: </w:t>
      </w:r>
      <w:r w:rsidR="00BB3815" w:rsidRPr="00BB3815">
        <w:rPr>
          <w:rFonts w:ascii="Arial" w:hAnsi="Arial" w:cs="Arial"/>
          <w:sz w:val="20"/>
        </w:rPr>
        <w:t xml:space="preserve"> </w:t>
      </w:r>
    </w:p>
    <w:p w14:paraId="235A5ABD" w14:textId="77777777" w:rsidR="00BB3815" w:rsidRPr="00BB3815" w:rsidRDefault="00BB3815" w:rsidP="00BB3815">
      <w:pPr>
        <w:rPr>
          <w:rFonts w:ascii="Arial" w:hAnsi="Arial" w:cs="Arial"/>
          <w:sz w:val="20"/>
        </w:rPr>
      </w:pPr>
    </w:p>
    <w:p w14:paraId="5C57CE3D" w14:textId="4E63E1FA" w:rsidR="00BB3815" w:rsidRDefault="002E658F" w:rsidP="00BB3815">
      <w:pPr>
        <w:rPr>
          <w:rFonts w:ascii="Arial" w:hAnsi="Arial" w:cs="Arial"/>
          <w:b/>
          <w:color w:val="4F81BD" w:themeColor="accent1"/>
          <w:sz w:val="20"/>
        </w:rPr>
      </w:pPr>
      <w:r w:rsidRPr="002E658F">
        <w:rPr>
          <w:rFonts w:ascii="Arial" w:hAnsi="Arial" w:cs="Arial"/>
          <w:b/>
          <w:color w:val="4F81BD" w:themeColor="accent1"/>
          <w:sz w:val="20"/>
        </w:rPr>
        <w:t xml:space="preserve">1. Issuing Stock for Cash </w:t>
      </w:r>
    </w:p>
    <w:p w14:paraId="68E10D48" w14:textId="77777777" w:rsidR="002E658F" w:rsidRDefault="002E658F" w:rsidP="00BB3815">
      <w:pPr>
        <w:rPr>
          <w:rFonts w:ascii="Arial" w:hAnsi="Arial" w:cs="Arial"/>
          <w:b/>
          <w:color w:val="4F81BD" w:themeColor="accent1"/>
          <w:sz w:val="20"/>
        </w:rPr>
      </w:pPr>
    </w:p>
    <w:p w14:paraId="2EEDD64A" w14:textId="344AE561" w:rsidR="002E658F" w:rsidRPr="002E658F" w:rsidRDefault="002E658F" w:rsidP="00BB3815">
      <w:pPr>
        <w:rPr>
          <w:rFonts w:ascii="Arial" w:hAnsi="Arial" w:cs="Arial"/>
          <w:color w:val="4F81BD" w:themeColor="accent1"/>
          <w:sz w:val="20"/>
        </w:rPr>
      </w:pPr>
      <w:r w:rsidRPr="002E658F">
        <w:rPr>
          <w:rFonts w:ascii="Arial" w:hAnsi="Arial" w:cs="Arial"/>
          <w:i/>
          <w:color w:val="4F81BD" w:themeColor="accent1"/>
          <w:sz w:val="20"/>
        </w:rPr>
        <w:t>Cash</w:t>
      </w:r>
      <w:r>
        <w:rPr>
          <w:rFonts w:ascii="Arial" w:hAnsi="Arial" w:cs="Arial"/>
          <w:color w:val="4F81BD" w:themeColor="accent1"/>
          <w:sz w:val="20"/>
        </w:rPr>
        <w:t xml:space="preserve"> i</w:t>
      </w:r>
      <w:r w:rsidRPr="002E658F">
        <w:rPr>
          <w:rFonts w:ascii="Arial" w:hAnsi="Arial" w:cs="Arial"/>
          <w:color w:val="4F81BD" w:themeColor="accent1"/>
          <w:sz w:val="20"/>
        </w:rPr>
        <w:t xml:space="preserve">ncreases </w:t>
      </w:r>
      <w:r>
        <w:rPr>
          <w:rFonts w:ascii="Arial" w:hAnsi="Arial" w:cs="Arial"/>
          <w:color w:val="4F81BD" w:themeColor="accent1"/>
          <w:sz w:val="20"/>
        </w:rPr>
        <w:t>AND</w:t>
      </w:r>
      <w:r w:rsidRPr="002E658F">
        <w:rPr>
          <w:rFonts w:ascii="Arial" w:hAnsi="Arial" w:cs="Arial"/>
          <w:color w:val="4F81BD" w:themeColor="accent1"/>
          <w:sz w:val="20"/>
        </w:rPr>
        <w:t xml:space="preserve"> </w:t>
      </w:r>
      <w:r w:rsidRPr="002E658F">
        <w:rPr>
          <w:rFonts w:ascii="Arial" w:hAnsi="Arial" w:cs="Arial"/>
          <w:i/>
          <w:color w:val="4F81BD" w:themeColor="accent1"/>
          <w:sz w:val="20"/>
        </w:rPr>
        <w:t>Common Stock</w:t>
      </w:r>
      <w:r w:rsidRPr="002E658F">
        <w:rPr>
          <w:rFonts w:ascii="Arial" w:hAnsi="Arial" w:cs="Arial"/>
          <w:color w:val="4F81BD" w:themeColor="accent1"/>
          <w:sz w:val="20"/>
        </w:rPr>
        <w:t xml:space="preserve"> </w:t>
      </w:r>
      <w:r>
        <w:rPr>
          <w:rFonts w:ascii="Arial" w:hAnsi="Arial" w:cs="Arial"/>
          <w:color w:val="4F81BD" w:themeColor="accent1"/>
          <w:sz w:val="20"/>
        </w:rPr>
        <w:t>i</w:t>
      </w:r>
      <w:r w:rsidRPr="002E658F">
        <w:rPr>
          <w:rFonts w:ascii="Arial" w:hAnsi="Arial" w:cs="Arial"/>
          <w:color w:val="4F81BD" w:themeColor="accent1"/>
          <w:sz w:val="20"/>
        </w:rPr>
        <w:t>ncreases</w:t>
      </w:r>
    </w:p>
    <w:p w14:paraId="289FDAC6" w14:textId="77777777" w:rsidR="00A424BF" w:rsidRDefault="00A424BF" w:rsidP="002817BE">
      <w:pPr>
        <w:rPr>
          <w:rFonts w:ascii="Arial" w:hAnsi="Arial" w:cs="Arial"/>
        </w:rPr>
      </w:pPr>
    </w:p>
    <w:p w14:paraId="1F275E5B" w14:textId="6D127BC0" w:rsidR="002E658F" w:rsidRPr="002E658F" w:rsidRDefault="002E658F" w:rsidP="002E658F">
      <w:pPr>
        <w:rPr>
          <w:rFonts w:ascii="Times" w:eastAsia="Times New Roman" w:hAnsi="Times" w:cs="Times New Roman"/>
          <w:sz w:val="20"/>
          <w:szCs w:val="20"/>
        </w:rPr>
      </w:pPr>
      <w:r>
        <w:rPr>
          <w:rFonts w:ascii="Arial" w:eastAsia="Times New Roman" w:hAnsi="Arial" w:cs="Arial"/>
          <w:b/>
          <w:bCs/>
          <w:i/>
          <w:iCs/>
          <w:noProof/>
          <w:color w:val="000000"/>
          <w:sz w:val="20"/>
          <w:szCs w:val="20"/>
        </w:rPr>
        <w:drawing>
          <wp:inline distT="0" distB="0" distL="0" distR="0" wp14:anchorId="7E1C4F9E" wp14:editId="72B05577">
            <wp:extent cx="5887083" cy="614874"/>
            <wp:effectExtent l="0" t="0" r="0" b="0"/>
            <wp:docPr id="3" name="Picture 1" descr="https://lh3.googleusercontent.com/SZCIi6inf9cljGubX44EjCHx91R1s7jo-Ll-RUOp0CynzFp5jRL-d6En7IVY9BQHPkeZIU6t2gdtgUdCbw27-q977ie5m3xaixskicrsZyW-MfwfheKRdeWdjeoPMXBSxUn261X3D0A12J6k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ZCIi6inf9cljGubX44EjCHx91R1s7jo-Ll-RUOp0CynzFp5jRL-d6En7IVY9BQHPkeZIU6t2gdtgUdCbw27-q977ie5m3xaixskicrsZyW-MfwfheKRdeWdjeoPMXBSxUn261X3D0A12J6k4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901" cy="620182"/>
                    </a:xfrm>
                    <a:prstGeom prst="rect">
                      <a:avLst/>
                    </a:prstGeom>
                    <a:noFill/>
                    <a:ln>
                      <a:noFill/>
                    </a:ln>
                  </pic:spPr>
                </pic:pic>
              </a:graphicData>
            </a:graphic>
          </wp:inline>
        </w:drawing>
      </w:r>
    </w:p>
    <w:p w14:paraId="4740AA3A" w14:textId="77777777" w:rsidR="00A424BF" w:rsidRDefault="00A424BF" w:rsidP="002817BE">
      <w:pPr>
        <w:rPr>
          <w:rFonts w:ascii="Arial" w:hAnsi="Arial" w:cs="Arial"/>
        </w:rPr>
      </w:pPr>
    </w:p>
    <w:p w14:paraId="535E3F81" w14:textId="77777777"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color w:val="000000"/>
          <w:sz w:val="20"/>
          <w:szCs w:val="20"/>
        </w:rPr>
        <w:t xml:space="preserve">Stella and Eddie raise $5,000 from a friend of theirs, Marie, who becomes an investor in </w:t>
      </w:r>
      <w:proofErr w:type="spellStart"/>
      <w:r w:rsidRPr="002E658F">
        <w:rPr>
          <w:rFonts w:ascii="Arial" w:eastAsia="Times New Roman" w:hAnsi="Arial" w:cs="Arial"/>
          <w:color w:val="000000"/>
          <w:sz w:val="20"/>
          <w:szCs w:val="20"/>
        </w:rPr>
        <w:t>CoreFit</w:t>
      </w:r>
      <w:proofErr w:type="spellEnd"/>
      <w:r w:rsidRPr="002E658F">
        <w:rPr>
          <w:rFonts w:ascii="Arial" w:eastAsia="Times New Roman" w:hAnsi="Arial" w:cs="Arial"/>
          <w:color w:val="000000"/>
          <w:sz w:val="20"/>
          <w:szCs w:val="20"/>
        </w:rPr>
        <w:t xml:space="preserve">.  When stock is issued to Marie, </w:t>
      </w:r>
      <w:r w:rsidRPr="002E658F">
        <w:rPr>
          <w:rFonts w:ascii="Arial" w:eastAsia="Times New Roman" w:hAnsi="Arial" w:cs="Arial"/>
          <w:i/>
          <w:iCs/>
          <w:color w:val="000000"/>
          <w:sz w:val="20"/>
          <w:szCs w:val="20"/>
        </w:rPr>
        <w:t>Common Stock</w:t>
      </w:r>
      <w:r w:rsidRPr="002E658F">
        <w:rPr>
          <w:rFonts w:ascii="Arial" w:eastAsia="Times New Roman" w:hAnsi="Arial" w:cs="Arial"/>
          <w:color w:val="000000"/>
          <w:sz w:val="20"/>
          <w:szCs w:val="20"/>
        </w:rPr>
        <w:t xml:space="preserve"> increases by $5,000 and Core Fit receives cash of $5,000.</w:t>
      </w:r>
    </w:p>
    <w:p w14:paraId="61B71C57" w14:textId="77777777" w:rsidR="002E658F" w:rsidRPr="002E658F" w:rsidRDefault="002E658F" w:rsidP="002E658F">
      <w:pPr>
        <w:spacing w:before="280" w:after="280"/>
        <w:rPr>
          <w:rFonts w:ascii="Arial" w:eastAsia="Times New Roman" w:hAnsi="Arial" w:cs="Arial"/>
          <w:color w:val="000000"/>
          <w:sz w:val="20"/>
          <w:szCs w:val="20"/>
        </w:rPr>
      </w:pPr>
    </w:p>
    <w:p w14:paraId="48C725B3" w14:textId="2D1D1841" w:rsidR="002E658F" w:rsidRPr="002E658F" w:rsidRDefault="002E658F" w:rsidP="002E658F">
      <w:pPr>
        <w:spacing w:before="280" w:after="280"/>
        <w:rPr>
          <w:rFonts w:ascii="Arial" w:eastAsia="Times New Roman" w:hAnsi="Arial" w:cs="Arial"/>
          <w:color w:val="000000"/>
          <w:sz w:val="20"/>
          <w:szCs w:val="20"/>
        </w:rPr>
      </w:pPr>
      <w:r w:rsidRPr="002E658F">
        <w:rPr>
          <w:rFonts w:ascii="Arial" w:eastAsia="Times New Roman" w:hAnsi="Arial" w:cs="Arial"/>
          <w:noProof/>
          <w:color w:val="000000"/>
          <w:sz w:val="20"/>
          <w:szCs w:val="20"/>
        </w:rPr>
        <w:drawing>
          <wp:inline distT="0" distB="0" distL="0" distR="0" wp14:anchorId="1D334802" wp14:editId="3E3E80B5">
            <wp:extent cx="6116980" cy="645681"/>
            <wp:effectExtent l="0" t="0" r="0" b="2540"/>
            <wp:docPr id="4" name="Picture 3" descr="https://lh5.googleusercontent.com/uTtqAVJpsujL6u8-nAO4FWYfmHbuHZZwSD24DyZ083hZfPjyIj4f7DzFP_tQdP6p1PEsluGrA8YwDn75J5B0Zdr4fGj2Tgp1sLNHxDxhEhApUeuM9QE7FGknf4xxOntUVDe1ls70bUwjqQw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tqAVJpsujL6u8-nAO4FWYfmHbuHZZwSD24DyZ083hZfPjyIj4f7DzFP_tQdP6p1PEsluGrA8YwDn75J5B0Zdr4fGj2Tgp1sLNHxDxhEhApUeuM9QE7FGknf4xxOntUVDe1ls70bUwjqQwti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7020" cy="649907"/>
                    </a:xfrm>
                    <a:prstGeom prst="rect">
                      <a:avLst/>
                    </a:prstGeom>
                    <a:noFill/>
                    <a:ln>
                      <a:noFill/>
                    </a:ln>
                  </pic:spPr>
                </pic:pic>
              </a:graphicData>
            </a:graphic>
          </wp:inline>
        </w:drawing>
      </w:r>
    </w:p>
    <w:p w14:paraId="1AFE13AE" w14:textId="77777777" w:rsidR="002E658F" w:rsidRPr="002E658F" w:rsidRDefault="002E658F" w:rsidP="002E658F">
      <w:pPr>
        <w:spacing w:before="280" w:after="280"/>
        <w:rPr>
          <w:rFonts w:ascii="Arial" w:eastAsia="Times New Roman" w:hAnsi="Arial" w:cs="Arial"/>
          <w:color w:val="000000"/>
          <w:sz w:val="20"/>
          <w:szCs w:val="20"/>
        </w:rPr>
      </w:pPr>
    </w:p>
    <w:p w14:paraId="09DE1782" w14:textId="1F0DDF4F" w:rsidR="008B3007" w:rsidRDefault="008B3007" w:rsidP="008B3007">
      <w:pPr>
        <w:rPr>
          <w:rFonts w:ascii="Arial" w:hAnsi="Arial" w:cs="Arial"/>
          <w:b/>
          <w:color w:val="4F81BD" w:themeColor="accent1"/>
          <w:sz w:val="20"/>
        </w:rPr>
      </w:pPr>
      <w:r>
        <w:rPr>
          <w:rFonts w:ascii="Arial" w:hAnsi="Arial" w:cs="Arial"/>
          <w:b/>
          <w:color w:val="4F81BD" w:themeColor="accent1"/>
          <w:sz w:val="20"/>
        </w:rPr>
        <w:t>2</w:t>
      </w:r>
      <w:r w:rsidRPr="002E658F">
        <w:rPr>
          <w:rFonts w:ascii="Arial" w:hAnsi="Arial" w:cs="Arial"/>
          <w:b/>
          <w:color w:val="4F81BD" w:themeColor="accent1"/>
          <w:sz w:val="20"/>
        </w:rPr>
        <w:t xml:space="preserve">. </w:t>
      </w:r>
      <w:r>
        <w:rPr>
          <w:rFonts w:ascii="Arial" w:hAnsi="Arial" w:cs="Arial"/>
          <w:b/>
          <w:color w:val="4F81BD" w:themeColor="accent1"/>
          <w:sz w:val="20"/>
        </w:rPr>
        <w:t>Pay Cash for Rent</w:t>
      </w:r>
    </w:p>
    <w:p w14:paraId="283896AB" w14:textId="77777777" w:rsidR="008B3007" w:rsidRDefault="008B3007" w:rsidP="008B3007">
      <w:pPr>
        <w:rPr>
          <w:rFonts w:ascii="Arial" w:hAnsi="Arial" w:cs="Arial"/>
          <w:b/>
          <w:color w:val="4F81BD" w:themeColor="accent1"/>
          <w:sz w:val="20"/>
        </w:rPr>
      </w:pPr>
    </w:p>
    <w:p w14:paraId="1DF8D9B1" w14:textId="5DD130D5" w:rsidR="008B3007" w:rsidRDefault="008B3007" w:rsidP="008B3007">
      <w:pPr>
        <w:rPr>
          <w:rFonts w:ascii="Arial" w:hAnsi="Arial" w:cs="Arial"/>
          <w:color w:val="4F81BD" w:themeColor="accent1"/>
          <w:sz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Cash</w:t>
      </w:r>
      <w:r>
        <w:rPr>
          <w:rFonts w:ascii="Arial" w:hAnsi="Arial" w:cs="Arial"/>
          <w:color w:val="4F81BD" w:themeColor="accent1"/>
          <w:sz w:val="20"/>
        </w:rPr>
        <w:t xml:space="preserve"> decreases</w:t>
      </w:r>
    </w:p>
    <w:p w14:paraId="3D4B4CF8" w14:textId="77777777" w:rsidR="008B3007" w:rsidRDefault="008B3007" w:rsidP="008B3007">
      <w:pPr>
        <w:rPr>
          <w:rFonts w:ascii="Arial" w:hAnsi="Arial" w:cs="Arial"/>
          <w:color w:val="4F81BD" w:themeColor="accent1"/>
          <w:sz w:val="20"/>
        </w:rPr>
      </w:pPr>
    </w:p>
    <w:p w14:paraId="3A8CF482" w14:textId="16798CC3"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79998C9F" wp14:editId="108DAEA1">
            <wp:extent cx="6067886" cy="633758"/>
            <wp:effectExtent l="0" t="0" r="9525" b="0"/>
            <wp:docPr id="5" name="Picture 5" descr="https://lh6.googleusercontent.com/iG8j8a_623GXYN_7smo0Ilj7j0GCrs6wmBnM8aM4Lz9yHT2h5tXCsBwgg4Z51vVSE1xmPftTFeKgEfRdnhJOFZSbBGDvcSSwEGsCH8-nBJaxB-GOu6-0aE4PMRHOGM3V9L4PA_Fe2v99tzJt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iG8j8a_623GXYN_7smo0Ilj7j0GCrs6wmBnM8aM4Lz9yHT2h5tXCsBwgg4Z51vVSE1xmPftTFeKgEfRdnhJOFZSbBGDvcSSwEGsCH8-nBJaxB-GOu6-0aE4PMRHOGM3V9L4PA_Fe2v99tzJt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9378" cy="651669"/>
                    </a:xfrm>
                    <a:prstGeom prst="rect">
                      <a:avLst/>
                    </a:prstGeom>
                    <a:noFill/>
                    <a:ln>
                      <a:noFill/>
                    </a:ln>
                  </pic:spPr>
                </pic:pic>
              </a:graphicData>
            </a:graphic>
          </wp:inline>
        </w:drawing>
      </w:r>
    </w:p>
    <w:p w14:paraId="4C8CED9A" w14:textId="77777777" w:rsidR="008B3007" w:rsidRPr="008B3007" w:rsidRDefault="008B3007" w:rsidP="008B3007">
      <w:pPr>
        <w:rPr>
          <w:rFonts w:ascii="Times" w:eastAsia="Times New Roman" w:hAnsi="Times" w:cs="Times New Roman"/>
          <w:sz w:val="20"/>
          <w:szCs w:val="20"/>
        </w:rPr>
      </w:pPr>
    </w:p>
    <w:p w14:paraId="558406A2" w14:textId="77777777" w:rsidR="008B3007" w:rsidRPr="008B3007" w:rsidRDefault="008B3007" w:rsidP="008B3007">
      <w:pPr>
        <w:rPr>
          <w:rFonts w:ascii="Times" w:hAnsi="Times" w:cs="Times New Roman"/>
          <w:sz w:val="20"/>
          <w:szCs w:val="20"/>
        </w:rPr>
      </w:pPr>
      <w:proofErr w:type="spellStart"/>
      <w:r w:rsidRPr="008B3007">
        <w:rPr>
          <w:rFonts w:ascii="Arial" w:hAnsi="Arial" w:cs="Arial"/>
          <w:color w:val="000000"/>
          <w:sz w:val="20"/>
          <w:szCs w:val="20"/>
        </w:rPr>
        <w:t>CoreFit</w:t>
      </w:r>
      <w:proofErr w:type="spellEnd"/>
      <w:r w:rsidRPr="008B3007">
        <w:rPr>
          <w:rFonts w:ascii="Arial" w:hAnsi="Arial" w:cs="Arial"/>
          <w:color w:val="000000"/>
          <w:sz w:val="20"/>
          <w:szCs w:val="20"/>
        </w:rPr>
        <w:t xml:space="preserve"> pays $3,000 cash immediately to its landlord for January’s rent. Since this is a rent expense, net income decreases and therefore Retained Earnings decreases.  Expenses are shown as negative, as they are deductions that offset revenue and decrease net income. </w:t>
      </w:r>
    </w:p>
    <w:p w14:paraId="44FF5EF3" w14:textId="77777777" w:rsidR="008B3007" w:rsidRPr="008B3007" w:rsidRDefault="008B3007" w:rsidP="008B3007">
      <w:pPr>
        <w:rPr>
          <w:rFonts w:ascii="Times" w:eastAsia="Times New Roman" w:hAnsi="Times" w:cs="Times New Roman"/>
          <w:sz w:val="20"/>
          <w:szCs w:val="20"/>
        </w:rPr>
      </w:pPr>
    </w:p>
    <w:p w14:paraId="13EA71E9" w14:textId="1DF3D53E"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12B4BB95" wp14:editId="4D2C0185">
            <wp:extent cx="6182210" cy="776212"/>
            <wp:effectExtent l="0" t="0" r="0" b="5080"/>
            <wp:docPr id="6" name="Picture 6" descr="https://lh6.googleusercontent.com/4b_xCUQetnTWTFEs5D3ZuwyeeknfdZ5sEA5sjxNP1T7mTvDPec-hL-e5sE_c35vCqLUM0yjcsbAGXbTRYGgNbPwOuZqqzuxX7GZndXGk6Q7DoCnS_OExjKfLt4UkZBUXLP12WZIpnhoelhAN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4b_xCUQetnTWTFEs5D3ZuwyeeknfdZ5sEA5sjxNP1T7mTvDPec-hL-e5sE_c35vCqLUM0yjcsbAGXbTRYGgNbPwOuZqqzuxX7GZndXGk6Q7DoCnS_OExjKfLt4UkZBUXLP12WZIpnhoelhAN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5300" cy="785389"/>
                    </a:xfrm>
                    <a:prstGeom prst="rect">
                      <a:avLst/>
                    </a:prstGeom>
                    <a:noFill/>
                    <a:ln>
                      <a:noFill/>
                    </a:ln>
                  </pic:spPr>
                </pic:pic>
              </a:graphicData>
            </a:graphic>
          </wp:inline>
        </w:drawing>
      </w:r>
    </w:p>
    <w:p w14:paraId="2420C51F" w14:textId="77777777" w:rsidR="008B3007" w:rsidRPr="008B3007" w:rsidRDefault="008B3007" w:rsidP="008B3007">
      <w:pPr>
        <w:rPr>
          <w:rFonts w:ascii="Times" w:eastAsia="Times New Roman" w:hAnsi="Times" w:cs="Times New Roman"/>
          <w:sz w:val="20"/>
          <w:szCs w:val="20"/>
        </w:rPr>
      </w:pPr>
    </w:p>
    <w:p w14:paraId="0CD4AE06" w14:textId="77777777" w:rsidR="008B3007" w:rsidRPr="008B3007" w:rsidRDefault="008B3007" w:rsidP="008B3007">
      <w:pPr>
        <w:rPr>
          <w:rFonts w:ascii="Arial" w:hAnsi="Arial" w:cs="Arial"/>
          <w:color w:val="4F81BD" w:themeColor="accent1"/>
          <w:sz w:val="20"/>
        </w:rPr>
      </w:pPr>
    </w:p>
    <w:p w14:paraId="27EB5245" w14:textId="77777777" w:rsidR="008B3007" w:rsidRDefault="008B3007" w:rsidP="008B3007">
      <w:pPr>
        <w:rPr>
          <w:rFonts w:ascii="Arial" w:hAnsi="Arial" w:cs="Arial"/>
          <w:b/>
          <w:color w:val="4F81BD" w:themeColor="accent1"/>
          <w:sz w:val="20"/>
        </w:rPr>
      </w:pPr>
    </w:p>
    <w:p w14:paraId="09BFE3C2" w14:textId="77777777" w:rsidR="008B3007" w:rsidRDefault="008B3007" w:rsidP="008B3007">
      <w:pPr>
        <w:rPr>
          <w:rFonts w:ascii="Arial" w:hAnsi="Arial" w:cs="Arial"/>
          <w:b/>
          <w:color w:val="4F81BD" w:themeColor="accent1"/>
          <w:sz w:val="20"/>
        </w:rPr>
      </w:pPr>
    </w:p>
    <w:p w14:paraId="21912FEB" w14:textId="77777777" w:rsidR="008B3007" w:rsidRDefault="008B3007" w:rsidP="008B3007">
      <w:pPr>
        <w:rPr>
          <w:rFonts w:ascii="Arial" w:hAnsi="Arial" w:cs="Arial"/>
          <w:b/>
          <w:color w:val="4F81BD" w:themeColor="accent1"/>
          <w:sz w:val="20"/>
        </w:rPr>
      </w:pPr>
    </w:p>
    <w:p w14:paraId="2E7087ED" w14:textId="7601F0CC" w:rsidR="008B3007" w:rsidRDefault="008B3007" w:rsidP="008B3007">
      <w:pPr>
        <w:rPr>
          <w:rFonts w:ascii="Arial" w:hAnsi="Arial" w:cs="Arial"/>
          <w:b/>
          <w:color w:val="4F81BD" w:themeColor="accent1"/>
          <w:sz w:val="20"/>
        </w:rPr>
      </w:pPr>
      <w:r>
        <w:rPr>
          <w:rFonts w:ascii="Arial" w:hAnsi="Arial" w:cs="Arial"/>
          <w:b/>
          <w:color w:val="4F81BD" w:themeColor="accent1"/>
          <w:sz w:val="20"/>
        </w:rPr>
        <w:lastRenderedPageBreak/>
        <w:t>3</w:t>
      </w:r>
      <w:r w:rsidRPr="002E658F">
        <w:rPr>
          <w:rFonts w:ascii="Arial" w:hAnsi="Arial" w:cs="Arial"/>
          <w:b/>
          <w:color w:val="4F81BD" w:themeColor="accent1"/>
          <w:sz w:val="20"/>
        </w:rPr>
        <w:t xml:space="preserve">. </w:t>
      </w:r>
      <w:r>
        <w:rPr>
          <w:rFonts w:ascii="Arial" w:hAnsi="Arial" w:cs="Arial"/>
          <w:b/>
          <w:color w:val="4F81BD" w:themeColor="accent1"/>
          <w:sz w:val="20"/>
        </w:rPr>
        <w:t>Sell Services to Customers for Cash</w:t>
      </w:r>
    </w:p>
    <w:p w14:paraId="3BD8AC2E" w14:textId="1A2B4CDC"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Cash </w:t>
      </w:r>
      <w:r>
        <w:rPr>
          <w:rFonts w:ascii="Arial" w:hAnsi="Arial" w:cs="Arial"/>
          <w:color w:val="4F81BD" w:themeColor="accent1"/>
          <w:sz w:val="20"/>
        </w:rPr>
        <w:t xml:space="preserve">increases AND </w:t>
      </w:r>
      <w:r>
        <w:rPr>
          <w:rFonts w:ascii="Arial" w:hAnsi="Arial" w:cs="Arial"/>
          <w:i/>
          <w:color w:val="4F81BD" w:themeColor="accent1"/>
          <w:sz w:val="20"/>
        </w:rPr>
        <w:t>Retained Earnings</w:t>
      </w:r>
      <w:r>
        <w:rPr>
          <w:rFonts w:ascii="Arial" w:hAnsi="Arial" w:cs="Arial"/>
          <w:color w:val="4F81BD" w:themeColor="accent1"/>
          <w:sz w:val="20"/>
        </w:rPr>
        <w:t xml:space="preserve"> increases (for revenue generated)</w:t>
      </w:r>
    </w:p>
    <w:p w14:paraId="025242F2" w14:textId="3FC223CF"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48F3E2F" wp14:editId="49B5F9C7">
            <wp:extent cx="5839506" cy="609905"/>
            <wp:effectExtent l="0" t="0" r="0" b="0"/>
            <wp:docPr id="9" name="Picture 9" descr="https://lh5.googleusercontent.com/1qXifIsa21J8shSyFnkN5Qc1jWzcw4WYFSDRZYgn2kj9jKX0MEXgA7wF3SWoS3Glu3SMRndf2FIzM2TA9R9QfbmCPi-xSAKLKTcPJLE2ObVhhBqVGALC4w2C8qSYaLw62mHRGWCQ7C_Eum06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1qXifIsa21J8shSyFnkN5Qc1jWzcw4WYFSDRZYgn2kj9jKX0MEXgA7wF3SWoS3Glu3SMRndf2FIzM2TA9R9QfbmCPi-xSAKLKTcPJLE2ObVhhBqVGALC4w2C8qSYaLw62mHRGWCQ7C_Eum061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6887" cy="617987"/>
                    </a:xfrm>
                    <a:prstGeom prst="rect">
                      <a:avLst/>
                    </a:prstGeom>
                    <a:noFill/>
                    <a:ln>
                      <a:noFill/>
                    </a:ln>
                  </pic:spPr>
                </pic:pic>
              </a:graphicData>
            </a:graphic>
          </wp:inline>
        </w:drawing>
      </w:r>
    </w:p>
    <w:p w14:paraId="28DEF669" w14:textId="77777777" w:rsidR="008B3007" w:rsidRPr="008B3007" w:rsidRDefault="008B3007" w:rsidP="008B3007">
      <w:pPr>
        <w:rPr>
          <w:rFonts w:ascii="Times" w:eastAsia="Times New Roman" w:hAnsi="Times" w:cs="Times New Roman"/>
          <w:sz w:val="20"/>
          <w:szCs w:val="20"/>
        </w:rPr>
      </w:pPr>
    </w:p>
    <w:p w14:paraId="0C9FF257" w14:textId="77777777" w:rsidR="008B3007" w:rsidRPr="008B3007" w:rsidRDefault="008B3007" w:rsidP="008B3007">
      <w:pPr>
        <w:rPr>
          <w:rFonts w:ascii="Times" w:hAnsi="Times" w:cs="Times New Roman"/>
          <w:sz w:val="20"/>
          <w:szCs w:val="20"/>
        </w:rPr>
      </w:pPr>
      <w:proofErr w:type="spellStart"/>
      <w:r w:rsidRPr="008B3007">
        <w:rPr>
          <w:rFonts w:ascii="Arial" w:hAnsi="Arial" w:cs="Arial"/>
          <w:color w:val="000000"/>
          <w:sz w:val="20"/>
          <w:szCs w:val="20"/>
        </w:rPr>
        <w:t>CoreFit</w:t>
      </w:r>
      <w:proofErr w:type="spellEnd"/>
      <w:r w:rsidRPr="008B3007">
        <w:rPr>
          <w:rFonts w:ascii="Arial" w:hAnsi="Arial" w:cs="Arial"/>
          <w:color w:val="000000"/>
          <w:sz w:val="20"/>
          <w:szCs w:val="20"/>
        </w:rPr>
        <w:t xml:space="preserve"> sells an annual membership for $1,000 to a customer so Revenue increases.  Cash comes into the company immediately and the cash account increases. </w:t>
      </w:r>
    </w:p>
    <w:p w14:paraId="6F20B610" w14:textId="77777777" w:rsidR="008B3007" w:rsidRPr="008B3007" w:rsidRDefault="008B3007" w:rsidP="008B3007">
      <w:pPr>
        <w:spacing w:after="240"/>
        <w:rPr>
          <w:rFonts w:ascii="Times" w:eastAsia="Times New Roman" w:hAnsi="Times" w:cs="Times New Roman"/>
          <w:sz w:val="20"/>
          <w:szCs w:val="20"/>
        </w:rPr>
      </w:pPr>
    </w:p>
    <w:p w14:paraId="54F5886F" w14:textId="27B8FB90" w:rsidR="008B3007" w:rsidRPr="008B3007" w:rsidRDefault="008B3007" w:rsidP="008B3007">
      <w:pPr>
        <w:rPr>
          <w:rFonts w:ascii="Times" w:hAnsi="Times" w:cs="Times New Roman"/>
          <w:sz w:val="20"/>
          <w:szCs w:val="20"/>
        </w:rPr>
      </w:pPr>
      <w:r>
        <w:rPr>
          <w:rFonts w:ascii="Arial" w:hAnsi="Arial" w:cs="Arial"/>
          <w:noProof/>
          <w:color w:val="000000"/>
          <w:sz w:val="20"/>
          <w:szCs w:val="20"/>
        </w:rPr>
        <w:drawing>
          <wp:inline distT="0" distB="0" distL="0" distR="0" wp14:anchorId="46516691" wp14:editId="5337C910">
            <wp:extent cx="5989324" cy="871779"/>
            <wp:effectExtent l="0" t="0" r="0" b="5080"/>
            <wp:docPr id="10" name="Picture 10" descr="https://lh3.googleusercontent.com/yybiYr_jPzXBQ8_m-ohqAyxk7DJWD-18gd19ycklIlAzBH6Yil0l0bFLfvImjViEN08hStNgPM_CaNLNgL72WCJpy2vdeKQxDNmjn18qG5baQSBJj8YWdlNM3P76444dzVnRNc-wYFwiN_t1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ybiYr_jPzXBQ8_m-ohqAyxk7DJWD-18gd19ycklIlAzBH6Yil0l0bFLfvImjViEN08hStNgPM_CaNLNgL72WCJpy2vdeKQxDNmjn18qG5baQSBJj8YWdlNM3P76444dzVnRNc-wYFwiN_t1U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9098" cy="899402"/>
                    </a:xfrm>
                    <a:prstGeom prst="rect">
                      <a:avLst/>
                    </a:prstGeom>
                    <a:noFill/>
                    <a:ln>
                      <a:noFill/>
                    </a:ln>
                  </pic:spPr>
                </pic:pic>
              </a:graphicData>
            </a:graphic>
          </wp:inline>
        </w:drawing>
      </w:r>
    </w:p>
    <w:p w14:paraId="6A7FF7A4" w14:textId="77777777" w:rsidR="008B3007" w:rsidRDefault="008B3007" w:rsidP="008B3007">
      <w:pPr>
        <w:rPr>
          <w:rFonts w:ascii="Times" w:eastAsia="Times New Roman" w:hAnsi="Times" w:cs="Times New Roman"/>
          <w:sz w:val="20"/>
          <w:szCs w:val="20"/>
        </w:rPr>
      </w:pPr>
    </w:p>
    <w:p w14:paraId="056648E7" w14:textId="77777777" w:rsidR="008B3007" w:rsidRPr="008B3007" w:rsidRDefault="008B3007" w:rsidP="008B3007">
      <w:pPr>
        <w:rPr>
          <w:rFonts w:ascii="Times" w:eastAsia="Times New Roman" w:hAnsi="Times" w:cs="Times New Roman"/>
          <w:sz w:val="20"/>
          <w:szCs w:val="20"/>
        </w:rPr>
      </w:pPr>
    </w:p>
    <w:p w14:paraId="1FB64938" w14:textId="2192C0F9" w:rsidR="008B3007" w:rsidRDefault="008B3007" w:rsidP="008B3007">
      <w:pPr>
        <w:rPr>
          <w:rFonts w:ascii="Arial" w:hAnsi="Arial" w:cs="Arial"/>
          <w:b/>
          <w:color w:val="4F81BD" w:themeColor="accent1"/>
          <w:sz w:val="20"/>
        </w:rPr>
      </w:pPr>
      <w:r>
        <w:rPr>
          <w:rFonts w:ascii="Arial" w:hAnsi="Arial" w:cs="Arial"/>
          <w:b/>
          <w:color w:val="4F81BD" w:themeColor="accent1"/>
          <w:sz w:val="20"/>
        </w:rPr>
        <w:t>4</w:t>
      </w:r>
      <w:r w:rsidRPr="002E658F">
        <w:rPr>
          <w:rFonts w:ascii="Arial" w:hAnsi="Arial" w:cs="Arial"/>
          <w:b/>
          <w:color w:val="4F81BD" w:themeColor="accent1"/>
          <w:sz w:val="20"/>
        </w:rPr>
        <w:t xml:space="preserve">. </w:t>
      </w:r>
      <w:r>
        <w:rPr>
          <w:rFonts w:ascii="Arial" w:hAnsi="Arial" w:cs="Arial"/>
          <w:b/>
          <w:color w:val="4F81BD" w:themeColor="accent1"/>
          <w:sz w:val="20"/>
        </w:rPr>
        <w:t>Purchase Supplies on Account</w:t>
      </w:r>
    </w:p>
    <w:p w14:paraId="2F23A463" w14:textId="5E24A3B2" w:rsidR="008B3007" w:rsidRPr="008B3007" w:rsidRDefault="008B3007" w:rsidP="008B3007">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Retained Earnings </w:t>
      </w:r>
      <w:r>
        <w:rPr>
          <w:rFonts w:ascii="Arial" w:hAnsi="Arial" w:cs="Arial"/>
          <w:color w:val="4F81BD" w:themeColor="accent1"/>
          <w:sz w:val="20"/>
        </w:rPr>
        <w:t xml:space="preserve">decreases (for expense incurred) AND </w:t>
      </w:r>
      <w:r>
        <w:rPr>
          <w:rFonts w:ascii="Arial" w:hAnsi="Arial" w:cs="Arial"/>
          <w:i/>
          <w:color w:val="4F81BD" w:themeColor="accent1"/>
          <w:sz w:val="20"/>
        </w:rPr>
        <w:t>Accounts Payable</w:t>
      </w:r>
      <w:r>
        <w:rPr>
          <w:rFonts w:ascii="Arial" w:hAnsi="Arial" w:cs="Arial"/>
          <w:color w:val="4F81BD" w:themeColor="accent1"/>
          <w:sz w:val="20"/>
        </w:rPr>
        <w:t xml:space="preserve"> increases </w:t>
      </w:r>
    </w:p>
    <w:p w14:paraId="6D6BD0BF" w14:textId="77777777" w:rsidR="009D3EA4" w:rsidRPr="009D3EA4" w:rsidRDefault="009D3EA4" w:rsidP="009D3EA4">
      <w:pPr>
        <w:rPr>
          <w:rFonts w:ascii="Times" w:eastAsia="Times New Roman" w:hAnsi="Times" w:cs="Times New Roman"/>
          <w:sz w:val="20"/>
          <w:szCs w:val="20"/>
        </w:rPr>
      </w:pPr>
    </w:p>
    <w:p w14:paraId="5C342DA4" w14:textId="0912A72B"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67FBDD74" wp14:editId="1E4D03CF">
            <wp:extent cx="6061684" cy="633110"/>
            <wp:effectExtent l="0" t="0" r="0" b="0"/>
            <wp:docPr id="13" name="Picture 13" descr="https://lh5.googleusercontent.com/mkKAt6kX9jni5DDqA9pl8kWXpNsoDAtm_eSYNNTkGk3Z_icaftWSMjDnFIeSV_oQ7mG_1AtlQ-yytFa1X5JlLOQcH7vJrzNN13S4Qt15LO-KiAIyWuAEOjX6UNzossNVkgH8fy0LQwS_yJY1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mkKAt6kX9jni5DDqA9pl8kWXpNsoDAtm_eSYNNTkGk3Z_icaftWSMjDnFIeSV_oQ7mG_1AtlQ-yytFa1X5JlLOQcH7vJrzNN13S4Qt15LO-KiAIyWuAEOjX6UNzossNVkgH8fy0LQwS_yJY1r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1539" cy="659206"/>
                    </a:xfrm>
                    <a:prstGeom prst="rect">
                      <a:avLst/>
                    </a:prstGeom>
                    <a:noFill/>
                    <a:ln>
                      <a:noFill/>
                    </a:ln>
                  </pic:spPr>
                </pic:pic>
              </a:graphicData>
            </a:graphic>
          </wp:inline>
        </w:drawing>
      </w:r>
    </w:p>
    <w:p w14:paraId="58C7C8F7" w14:textId="77777777" w:rsidR="009D3EA4" w:rsidRPr="009D3EA4" w:rsidRDefault="009D3EA4" w:rsidP="009D3EA4">
      <w:pPr>
        <w:rPr>
          <w:rFonts w:ascii="Times" w:eastAsia="Times New Roman" w:hAnsi="Times" w:cs="Times New Roman"/>
          <w:sz w:val="20"/>
          <w:szCs w:val="20"/>
        </w:rPr>
      </w:pPr>
    </w:p>
    <w:p w14:paraId="03758426"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buys $1,000 of gym supplies that the vendor invoices now, but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doesn’t pay until 30 days later. This increases the amount due or Account Payable by $1,000. This will decrease once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pays the cash owed for the supplies. Since buying supplies is an expense, the expense Account changes by -$1,000. </w:t>
      </w:r>
    </w:p>
    <w:p w14:paraId="4E5B662B" w14:textId="77777777" w:rsidR="009D3EA4" w:rsidRPr="009D3EA4" w:rsidRDefault="009D3EA4" w:rsidP="009D3EA4">
      <w:pPr>
        <w:rPr>
          <w:rFonts w:ascii="Times" w:eastAsia="Times New Roman" w:hAnsi="Times" w:cs="Times New Roman"/>
          <w:sz w:val="20"/>
          <w:szCs w:val="20"/>
        </w:rPr>
      </w:pPr>
    </w:p>
    <w:p w14:paraId="236B5A96" w14:textId="1283E717"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446B8F78" wp14:editId="011743A6">
            <wp:extent cx="6070616" cy="1005024"/>
            <wp:effectExtent l="0" t="0" r="6350" b="5080"/>
            <wp:docPr id="14" name="Picture 14" descr="https://lh5.googleusercontent.com/F5xXV7LlDnL8UAqTdOIKceA1Ax3NK5UtjTOlupIFu4tq-gqy-oyup1wPqXx7-ubYjYcluEHu1TEM3rPJIFXVYpT_BnkF8dvstfvuHY-beDr6uAGJ7JYUeHOXaEKLnPI8cVqzqNq2ET6ucfsZ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F5xXV7LlDnL8UAqTdOIKceA1Ax3NK5UtjTOlupIFu4tq-gqy-oyup1wPqXx7-ubYjYcluEHu1TEM3rPJIFXVYpT_BnkF8dvstfvuHY-beDr6uAGJ7JYUeHOXaEKLnPI8cVqzqNq2ET6ucfsZ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2119" cy="1028451"/>
                    </a:xfrm>
                    <a:prstGeom prst="rect">
                      <a:avLst/>
                    </a:prstGeom>
                    <a:noFill/>
                    <a:ln>
                      <a:noFill/>
                    </a:ln>
                  </pic:spPr>
                </pic:pic>
              </a:graphicData>
            </a:graphic>
          </wp:inline>
        </w:drawing>
      </w:r>
    </w:p>
    <w:p w14:paraId="687EF399" w14:textId="77777777" w:rsidR="009D3EA4" w:rsidRPr="009D3EA4" w:rsidRDefault="009D3EA4" w:rsidP="009D3EA4">
      <w:pPr>
        <w:rPr>
          <w:rFonts w:ascii="Times" w:eastAsia="Times New Roman" w:hAnsi="Times" w:cs="Times New Roman"/>
          <w:sz w:val="20"/>
          <w:szCs w:val="20"/>
        </w:rPr>
      </w:pPr>
    </w:p>
    <w:p w14:paraId="2FCB73A0" w14:textId="77777777" w:rsidR="009D3EA4" w:rsidRDefault="009D3EA4" w:rsidP="009D3EA4">
      <w:pPr>
        <w:rPr>
          <w:rFonts w:ascii="Arial" w:hAnsi="Arial" w:cs="Arial"/>
          <w:b/>
          <w:color w:val="4F81BD" w:themeColor="accent1"/>
          <w:sz w:val="20"/>
        </w:rPr>
      </w:pPr>
    </w:p>
    <w:p w14:paraId="3311D0F1" w14:textId="16C6B1A3" w:rsidR="009D3EA4" w:rsidRDefault="009D3EA4" w:rsidP="009D3EA4">
      <w:pPr>
        <w:rPr>
          <w:rFonts w:ascii="Arial" w:hAnsi="Arial" w:cs="Arial"/>
          <w:b/>
          <w:color w:val="4F81BD" w:themeColor="accent1"/>
          <w:sz w:val="20"/>
        </w:rPr>
      </w:pPr>
      <w:r>
        <w:rPr>
          <w:rFonts w:ascii="Arial" w:hAnsi="Arial" w:cs="Arial"/>
          <w:b/>
          <w:color w:val="4F81BD" w:themeColor="accent1"/>
          <w:sz w:val="20"/>
        </w:rPr>
        <w:t>5</w:t>
      </w:r>
      <w:r w:rsidRPr="002E658F">
        <w:rPr>
          <w:rFonts w:ascii="Arial" w:hAnsi="Arial" w:cs="Arial"/>
          <w:b/>
          <w:color w:val="4F81BD" w:themeColor="accent1"/>
          <w:sz w:val="20"/>
        </w:rPr>
        <w:t xml:space="preserve">. </w:t>
      </w:r>
      <w:r>
        <w:rPr>
          <w:rFonts w:ascii="Arial" w:hAnsi="Arial" w:cs="Arial"/>
          <w:b/>
          <w:color w:val="4F81BD" w:themeColor="accent1"/>
          <w:sz w:val="20"/>
        </w:rPr>
        <w:t>Pay Cash on Account</w:t>
      </w:r>
    </w:p>
    <w:p w14:paraId="4B61D6C1" w14:textId="20EFC48C" w:rsidR="002E658F" w:rsidRP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Payable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decreases</w:t>
      </w:r>
    </w:p>
    <w:p w14:paraId="6EF8F629" w14:textId="77777777" w:rsidR="009D3EA4" w:rsidRPr="009D3EA4" w:rsidRDefault="009D3EA4" w:rsidP="009D3EA4">
      <w:pPr>
        <w:rPr>
          <w:rFonts w:ascii="Times" w:eastAsia="Times New Roman" w:hAnsi="Times" w:cs="Times New Roman"/>
          <w:sz w:val="20"/>
          <w:szCs w:val="20"/>
        </w:rPr>
      </w:pPr>
    </w:p>
    <w:p w14:paraId="6008711D" w14:textId="44285391"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1BC03B9" wp14:editId="4848FD91">
            <wp:extent cx="6067331" cy="633700"/>
            <wp:effectExtent l="0" t="0" r="0" b="0"/>
            <wp:docPr id="17" name="Picture 17" descr="https://lh5.googleusercontent.com/gtw_gsJ0S7KK-lTk2q8DglbBqmLtr53WfoQUZqeFhZzH-MBTl8CTtO3zTf20viuDnnctMVuG0eWc46U3_yOx2PKl2sS03sp9sUN5XiM3zCWYPjQKJxw-NHOEmfCmEV-oS2Fgr0rWS5GTiN0S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gtw_gsJ0S7KK-lTk2q8DglbBqmLtr53WfoQUZqeFhZzH-MBTl8CTtO3zTf20viuDnnctMVuG0eWc46U3_yOx2PKl2sS03sp9sUN5XiM3zCWYPjQKJxw-NHOEmfCmEV-oS2Fgr0rWS5GTiN0S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2051" cy="654037"/>
                    </a:xfrm>
                    <a:prstGeom prst="rect">
                      <a:avLst/>
                    </a:prstGeom>
                    <a:noFill/>
                    <a:ln>
                      <a:noFill/>
                    </a:ln>
                  </pic:spPr>
                </pic:pic>
              </a:graphicData>
            </a:graphic>
          </wp:inline>
        </w:drawing>
      </w:r>
    </w:p>
    <w:p w14:paraId="3EE846DE" w14:textId="77777777" w:rsidR="009D3EA4" w:rsidRPr="009D3EA4" w:rsidRDefault="009D3EA4" w:rsidP="009D3EA4">
      <w:pPr>
        <w:rPr>
          <w:rFonts w:ascii="Times" w:eastAsia="Times New Roman" w:hAnsi="Times" w:cs="Times New Roman"/>
          <w:sz w:val="20"/>
          <w:szCs w:val="20"/>
        </w:rPr>
      </w:pPr>
    </w:p>
    <w:p w14:paraId="6FF38A9D"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pays cash for the $1,000 supplies it bought earlier but had not paid for.  Therefore, the cash account decreases by $1,000 and the Account Payable decreases by $1,000.  </w:t>
      </w:r>
    </w:p>
    <w:p w14:paraId="6D198C50" w14:textId="77777777" w:rsidR="009D3EA4" w:rsidRPr="009D3EA4" w:rsidRDefault="009D3EA4" w:rsidP="009D3EA4">
      <w:pPr>
        <w:rPr>
          <w:rFonts w:ascii="Times" w:eastAsia="Times New Roman" w:hAnsi="Times" w:cs="Times New Roman"/>
          <w:sz w:val="20"/>
          <w:szCs w:val="20"/>
        </w:rPr>
      </w:pPr>
    </w:p>
    <w:p w14:paraId="0828CCD5" w14:textId="31A2E8E5" w:rsidR="009D3EA4" w:rsidRPr="009D3EA4" w:rsidRDefault="009D3EA4" w:rsidP="009D3EA4">
      <w:pPr>
        <w:rPr>
          <w:rFonts w:ascii="Times" w:hAnsi="Times" w:cs="Times New Roman"/>
          <w:sz w:val="20"/>
          <w:szCs w:val="20"/>
        </w:rPr>
      </w:pPr>
      <w:r>
        <w:rPr>
          <w:rFonts w:ascii="Arial" w:hAnsi="Arial" w:cs="Arial"/>
          <w:noProof/>
          <w:color w:val="000000"/>
          <w:sz w:val="20"/>
          <w:szCs w:val="20"/>
        </w:rPr>
        <w:lastRenderedPageBreak/>
        <w:drawing>
          <wp:inline distT="0" distB="0" distL="0" distR="0" wp14:anchorId="74E77824" wp14:editId="13724C1D">
            <wp:extent cx="5921400" cy="1098749"/>
            <wp:effectExtent l="0" t="0" r="3175" b="6350"/>
            <wp:docPr id="18" name="Picture 18" descr="https://lh5.googleusercontent.com/brwsTeFvlMWjWUSC3tYwx814btgpUTfdLNpPDdUL-NCuDfJ7BZX0xqS1QDB89rMs1PKA9D-etVG6cVQPIpjGYLVu1i_W4JU54wAqyBmxAUEFySU-ADOv5LhrO3PAwfqlfsL6wjZEXgwU4UD8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brwsTeFvlMWjWUSC3tYwx814btgpUTfdLNpPDdUL-NCuDfJ7BZX0xqS1QDB89rMs1PKA9D-etVG6cVQPIpjGYLVu1i_W4JU54wAqyBmxAUEFySU-ADOv5LhrO3PAwfqlfsL6wjZEXgwU4UD8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67" cy="1102510"/>
                    </a:xfrm>
                    <a:prstGeom prst="rect">
                      <a:avLst/>
                    </a:prstGeom>
                    <a:noFill/>
                    <a:ln>
                      <a:noFill/>
                    </a:ln>
                  </pic:spPr>
                </pic:pic>
              </a:graphicData>
            </a:graphic>
          </wp:inline>
        </w:drawing>
      </w:r>
    </w:p>
    <w:p w14:paraId="2046ACEC" w14:textId="77777777" w:rsidR="009D3EA4" w:rsidRPr="009D3EA4" w:rsidRDefault="009D3EA4" w:rsidP="009D3EA4">
      <w:pPr>
        <w:rPr>
          <w:rFonts w:ascii="Times" w:eastAsia="Times New Roman" w:hAnsi="Times" w:cs="Times New Roman"/>
          <w:sz w:val="20"/>
          <w:szCs w:val="20"/>
        </w:rPr>
      </w:pPr>
    </w:p>
    <w:p w14:paraId="732C758F" w14:textId="77777777" w:rsidR="009D3EA4" w:rsidRDefault="009D3EA4" w:rsidP="009D3EA4">
      <w:pPr>
        <w:rPr>
          <w:rFonts w:ascii="Arial" w:hAnsi="Arial" w:cs="Arial"/>
          <w:b/>
          <w:color w:val="4F81BD" w:themeColor="accent1"/>
          <w:sz w:val="20"/>
        </w:rPr>
      </w:pPr>
    </w:p>
    <w:p w14:paraId="6DC59C5F" w14:textId="0904FA0A" w:rsidR="009D3EA4" w:rsidRDefault="009D3EA4" w:rsidP="009D3EA4">
      <w:pPr>
        <w:rPr>
          <w:rFonts w:ascii="Arial" w:hAnsi="Arial" w:cs="Arial"/>
          <w:b/>
          <w:color w:val="4F81BD" w:themeColor="accent1"/>
          <w:sz w:val="20"/>
        </w:rPr>
      </w:pPr>
      <w:r>
        <w:rPr>
          <w:rFonts w:ascii="Arial" w:hAnsi="Arial" w:cs="Arial"/>
          <w:b/>
          <w:color w:val="4F81BD" w:themeColor="accent1"/>
          <w:sz w:val="20"/>
        </w:rPr>
        <w:t>6</w:t>
      </w:r>
      <w:r w:rsidRPr="002E658F">
        <w:rPr>
          <w:rFonts w:ascii="Arial" w:hAnsi="Arial" w:cs="Arial"/>
          <w:b/>
          <w:color w:val="4F81BD" w:themeColor="accent1"/>
          <w:sz w:val="20"/>
        </w:rPr>
        <w:t xml:space="preserve">. </w:t>
      </w:r>
      <w:r>
        <w:rPr>
          <w:rFonts w:ascii="Arial" w:hAnsi="Arial" w:cs="Arial"/>
          <w:b/>
          <w:color w:val="4F81BD" w:themeColor="accent1"/>
          <w:sz w:val="20"/>
        </w:rPr>
        <w:t>Sell to Customers on Account</w:t>
      </w:r>
    </w:p>
    <w:p w14:paraId="7B51A602" w14:textId="55EF1F65" w:rsidR="00BB3815" w:rsidRDefault="009D3EA4" w:rsidP="009D3EA4">
      <w:pPr>
        <w:spacing w:before="280" w:after="280"/>
        <w:rPr>
          <w:rFonts w:ascii="Arial" w:hAnsi="Arial" w:cs="Arial"/>
          <w:color w:val="4F81BD" w:themeColor="accent1"/>
          <w:sz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increases AND </w:t>
      </w:r>
      <w:r>
        <w:rPr>
          <w:rFonts w:ascii="Arial" w:hAnsi="Arial" w:cs="Arial"/>
          <w:i/>
          <w:color w:val="4F81BD" w:themeColor="accent1"/>
          <w:sz w:val="20"/>
        </w:rPr>
        <w:t xml:space="preserve">Retained Earnings </w:t>
      </w:r>
      <w:r>
        <w:rPr>
          <w:rFonts w:ascii="Arial" w:hAnsi="Arial" w:cs="Arial"/>
          <w:color w:val="4F81BD" w:themeColor="accent1"/>
          <w:sz w:val="20"/>
        </w:rPr>
        <w:t>increases (for revenue generated)</w:t>
      </w:r>
    </w:p>
    <w:p w14:paraId="03C712D4" w14:textId="684C9C12"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3411D162" wp14:editId="6A556C6A">
            <wp:extent cx="6131926" cy="640447"/>
            <wp:effectExtent l="0" t="0" r="2540" b="7620"/>
            <wp:docPr id="21" name="Picture 21" descr="https://lh4.googleusercontent.com/FLXdOWVe580JxI-EVReL2z_CbjoGoF2iTYNV1xVs3i998h89ThntaesivTtD4Kc9GSHvGAS0O3Hp88mMkfBPFmm0viUPvtrQdodwq98IhBpVIez7CeNWeteOhoS1goR8ejOoJhOjPoiDWjOb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4.googleusercontent.com/FLXdOWVe580JxI-EVReL2z_CbjoGoF2iTYNV1xVs3i998h89ThntaesivTtD4Kc9GSHvGAS0O3Hp88mMkfBPFmm0viUPvtrQdodwq98IhBpVIez7CeNWeteOhoS1goR8ejOoJhOjPoiDWjObH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8243" cy="650507"/>
                    </a:xfrm>
                    <a:prstGeom prst="rect">
                      <a:avLst/>
                    </a:prstGeom>
                    <a:noFill/>
                    <a:ln>
                      <a:noFill/>
                    </a:ln>
                  </pic:spPr>
                </pic:pic>
              </a:graphicData>
            </a:graphic>
          </wp:inline>
        </w:drawing>
      </w:r>
    </w:p>
    <w:p w14:paraId="072A068B" w14:textId="77777777" w:rsidR="009D3EA4" w:rsidRPr="009D3EA4" w:rsidRDefault="009D3EA4" w:rsidP="009D3EA4">
      <w:pPr>
        <w:rPr>
          <w:rFonts w:ascii="Times" w:eastAsia="Times New Roman" w:hAnsi="Times" w:cs="Times New Roman"/>
          <w:sz w:val="20"/>
          <w:szCs w:val="20"/>
        </w:rPr>
      </w:pPr>
    </w:p>
    <w:p w14:paraId="7249A675"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sells a 6-monthly membership for $500 so Revenue increases by $500.  </w:t>
      </w: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invoices the customer now but receives cash later. Since the customer buys this on credit, Account Receivable increases by $500.  </w:t>
      </w:r>
    </w:p>
    <w:p w14:paraId="0E83DDE7" w14:textId="77777777" w:rsidR="009D3EA4" w:rsidRPr="009D3EA4" w:rsidRDefault="009D3EA4" w:rsidP="009D3EA4">
      <w:pPr>
        <w:rPr>
          <w:rFonts w:ascii="Times" w:eastAsia="Times New Roman" w:hAnsi="Times" w:cs="Times New Roman"/>
          <w:sz w:val="20"/>
          <w:szCs w:val="20"/>
        </w:rPr>
      </w:pPr>
    </w:p>
    <w:p w14:paraId="73E4A315" w14:textId="3FB9EC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2A9A7D56" wp14:editId="2E12629E">
            <wp:extent cx="6226622" cy="1279916"/>
            <wp:effectExtent l="0" t="0" r="3175" b="0"/>
            <wp:docPr id="22" name="Picture 22" descr="https://lh6.googleusercontent.com/asYi6X7NFJmh6x1-hllB3Y8BdPgrlynCzpxDcXPPZzKHpmO2Ef0VoEYo2qBtieV5izHKFe2t265voLwvtPM9lkqFeonEmadMzTzeFWE7XsGl7VHT8ISDPBs7tP4WBwZTy7-Bvx8K46BB5bu5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asYi6X7NFJmh6x1-hllB3Y8BdPgrlynCzpxDcXPPZzKHpmO2Ef0VoEYo2qBtieV5izHKFe2t265voLwvtPM9lkqFeonEmadMzTzeFWE7XsGl7VHT8ISDPBs7tP4WBwZTy7-Bvx8K46BB5bu5v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5253" cy="1296079"/>
                    </a:xfrm>
                    <a:prstGeom prst="rect">
                      <a:avLst/>
                    </a:prstGeom>
                    <a:noFill/>
                    <a:ln>
                      <a:noFill/>
                    </a:ln>
                  </pic:spPr>
                </pic:pic>
              </a:graphicData>
            </a:graphic>
          </wp:inline>
        </w:drawing>
      </w:r>
    </w:p>
    <w:p w14:paraId="2551575D" w14:textId="77777777" w:rsidR="009D3EA4" w:rsidRPr="009D3EA4" w:rsidRDefault="009D3EA4" w:rsidP="009D3EA4">
      <w:pPr>
        <w:rPr>
          <w:rFonts w:ascii="Times" w:eastAsia="Times New Roman" w:hAnsi="Times" w:cs="Times New Roman"/>
          <w:sz w:val="20"/>
          <w:szCs w:val="20"/>
        </w:rPr>
      </w:pPr>
    </w:p>
    <w:p w14:paraId="1282AFCE" w14:textId="77777777" w:rsidR="009D3EA4" w:rsidRDefault="009D3EA4" w:rsidP="009D3EA4">
      <w:pPr>
        <w:rPr>
          <w:rFonts w:ascii="Arial" w:hAnsi="Arial" w:cs="Arial"/>
          <w:b/>
          <w:color w:val="4F81BD" w:themeColor="accent1"/>
          <w:sz w:val="20"/>
        </w:rPr>
      </w:pPr>
    </w:p>
    <w:p w14:paraId="562E35C4" w14:textId="24484A7A" w:rsidR="009D3EA4" w:rsidRDefault="009D3EA4" w:rsidP="009D3EA4">
      <w:pPr>
        <w:rPr>
          <w:rFonts w:ascii="Arial" w:hAnsi="Arial" w:cs="Arial"/>
          <w:b/>
          <w:color w:val="4F81BD" w:themeColor="accent1"/>
          <w:sz w:val="20"/>
        </w:rPr>
      </w:pPr>
      <w:r>
        <w:rPr>
          <w:rFonts w:ascii="Arial" w:hAnsi="Arial" w:cs="Arial"/>
          <w:b/>
          <w:color w:val="4F81BD" w:themeColor="accent1"/>
          <w:sz w:val="20"/>
        </w:rPr>
        <w:t>7</w:t>
      </w:r>
      <w:r w:rsidRPr="002E658F">
        <w:rPr>
          <w:rFonts w:ascii="Arial" w:hAnsi="Arial" w:cs="Arial"/>
          <w:b/>
          <w:color w:val="4F81BD" w:themeColor="accent1"/>
          <w:sz w:val="20"/>
        </w:rPr>
        <w:t xml:space="preserve">. </w:t>
      </w:r>
      <w:r>
        <w:rPr>
          <w:rFonts w:ascii="Arial" w:hAnsi="Arial" w:cs="Arial"/>
          <w:b/>
          <w:color w:val="4F81BD" w:themeColor="accent1"/>
          <w:sz w:val="20"/>
        </w:rPr>
        <w:t>Receive Cash on Account</w:t>
      </w:r>
    </w:p>
    <w:p w14:paraId="6B1C232F" w14:textId="4A0C5394" w:rsidR="009D3EA4" w:rsidRDefault="009D3EA4" w:rsidP="009D3EA4">
      <w:pPr>
        <w:spacing w:before="280" w:after="280"/>
        <w:rPr>
          <w:rFonts w:ascii="Arial" w:eastAsia="Times New Roman" w:hAnsi="Arial" w:cs="Arial"/>
          <w:color w:val="000000"/>
          <w:sz w:val="20"/>
          <w:szCs w:val="20"/>
        </w:rPr>
      </w:pPr>
      <w:r>
        <w:rPr>
          <w:rFonts w:ascii="Arial" w:hAnsi="Arial" w:cs="Arial"/>
          <w:i/>
          <w:color w:val="4F81BD" w:themeColor="accent1"/>
          <w:sz w:val="20"/>
        </w:rPr>
        <w:t xml:space="preserve">Accounts Receivable </w:t>
      </w:r>
      <w:r>
        <w:rPr>
          <w:rFonts w:ascii="Arial" w:hAnsi="Arial" w:cs="Arial"/>
          <w:color w:val="4F81BD" w:themeColor="accent1"/>
          <w:sz w:val="20"/>
        </w:rPr>
        <w:t xml:space="preserve">decreases AND </w:t>
      </w:r>
      <w:r>
        <w:rPr>
          <w:rFonts w:ascii="Arial" w:hAnsi="Arial" w:cs="Arial"/>
          <w:i/>
          <w:color w:val="4F81BD" w:themeColor="accent1"/>
          <w:sz w:val="20"/>
        </w:rPr>
        <w:t xml:space="preserve">Cash </w:t>
      </w:r>
      <w:r>
        <w:rPr>
          <w:rFonts w:ascii="Arial" w:hAnsi="Arial" w:cs="Arial"/>
          <w:color w:val="4F81BD" w:themeColor="accent1"/>
          <w:sz w:val="20"/>
        </w:rPr>
        <w:t xml:space="preserve">increases </w:t>
      </w:r>
    </w:p>
    <w:p w14:paraId="6EA22075" w14:textId="77777777" w:rsidR="009D3EA4" w:rsidRPr="009D3EA4" w:rsidRDefault="009D3EA4" w:rsidP="009D3EA4">
      <w:pPr>
        <w:rPr>
          <w:rFonts w:ascii="Times" w:eastAsia="Times New Roman" w:hAnsi="Times" w:cs="Times New Roman"/>
          <w:sz w:val="20"/>
          <w:szCs w:val="20"/>
        </w:rPr>
      </w:pPr>
    </w:p>
    <w:p w14:paraId="5CC41C1E" w14:textId="471B65C4"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1766DAE5" wp14:editId="2433B1A0">
            <wp:extent cx="6187395" cy="646241"/>
            <wp:effectExtent l="0" t="0" r="4445" b="1905"/>
            <wp:docPr id="25" name="Picture 25" descr="https://lh5.googleusercontent.com/u17CwKF8ouexJ1EcXYJWCXLM3_tIToPmWFRSREy0eKGB3JtKSRy2jztMeuMxDudLASSFWdDV5SIAiMC6geMvvLROrWJaT31A_XMgIM8KV2OFHXNK-DMKJmZC-feycI6jIeJddtyv26j1-yk6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u17CwKF8ouexJ1EcXYJWCXLM3_tIToPmWFRSREy0eKGB3JtKSRy2jztMeuMxDudLASSFWdDV5SIAiMC6geMvvLROrWJaT31A_XMgIM8KV2OFHXNK-DMKJmZC-feycI6jIeJddtyv26j1-yk6W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0696" cy="660164"/>
                    </a:xfrm>
                    <a:prstGeom prst="rect">
                      <a:avLst/>
                    </a:prstGeom>
                    <a:noFill/>
                    <a:ln>
                      <a:noFill/>
                    </a:ln>
                  </pic:spPr>
                </pic:pic>
              </a:graphicData>
            </a:graphic>
          </wp:inline>
        </w:drawing>
      </w:r>
    </w:p>
    <w:p w14:paraId="6A778F3A" w14:textId="77777777" w:rsidR="009D3EA4" w:rsidRPr="009D3EA4" w:rsidRDefault="009D3EA4" w:rsidP="009D3EA4">
      <w:pPr>
        <w:rPr>
          <w:rFonts w:ascii="Times" w:eastAsia="Times New Roman" w:hAnsi="Times" w:cs="Times New Roman"/>
          <w:sz w:val="20"/>
          <w:szCs w:val="20"/>
        </w:rPr>
      </w:pPr>
    </w:p>
    <w:p w14:paraId="07BE863B" w14:textId="77777777" w:rsidR="009D3EA4" w:rsidRPr="009D3EA4" w:rsidRDefault="009D3EA4" w:rsidP="009D3EA4">
      <w:pPr>
        <w:rPr>
          <w:rFonts w:ascii="Times" w:hAnsi="Times" w:cs="Times New Roman"/>
          <w:sz w:val="20"/>
          <w:szCs w:val="20"/>
        </w:rPr>
      </w:pPr>
      <w:proofErr w:type="spellStart"/>
      <w:r w:rsidRPr="009D3EA4">
        <w:rPr>
          <w:rFonts w:ascii="Arial" w:hAnsi="Arial" w:cs="Arial"/>
          <w:color w:val="000000"/>
          <w:sz w:val="20"/>
          <w:szCs w:val="20"/>
        </w:rPr>
        <w:t>CoreFit</w:t>
      </w:r>
      <w:proofErr w:type="spellEnd"/>
      <w:r w:rsidRPr="009D3EA4">
        <w:rPr>
          <w:rFonts w:ascii="Arial" w:hAnsi="Arial" w:cs="Arial"/>
          <w:color w:val="000000"/>
          <w:sz w:val="20"/>
          <w:szCs w:val="20"/>
        </w:rPr>
        <w:t xml:space="preserve"> ultimately receives $500 in cash for the membership sold on credit.  Therefore Cash increases and Account Receivable decreases. </w:t>
      </w:r>
    </w:p>
    <w:p w14:paraId="333036F6" w14:textId="77777777" w:rsidR="009D3EA4" w:rsidRPr="009D3EA4" w:rsidRDefault="009D3EA4" w:rsidP="009D3EA4">
      <w:pPr>
        <w:rPr>
          <w:rFonts w:ascii="Times" w:eastAsia="Times New Roman" w:hAnsi="Times" w:cs="Times New Roman"/>
          <w:sz w:val="20"/>
          <w:szCs w:val="20"/>
        </w:rPr>
      </w:pPr>
    </w:p>
    <w:p w14:paraId="5BB957AD" w14:textId="1CAF0C13" w:rsidR="009D3EA4" w:rsidRPr="009D3EA4" w:rsidRDefault="009D3EA4" w:rsidP="009D3EA4">
      <w:pPr>
        <w:rPr>
          <w:rFonts w:ascii="Times" w:hAnsi="Times" w:cs="Times New Roman"/>
          <w:sz w:val="20"/>
          <w:szCs w:val="20"/>
        </w:rPr>
      </w:pPr>
      <w:r>
        <w:rPr>
          <w:rFonts w:ascii="Arial" w:hAnsi="Arial" w:cs="Arial"/>
          <w:noProof/>
          <w:color w:val="000000"/>
          <w:sz w:val="20"/>
          <w:szCs w:val="20"/>
        </w:rPr>
        <w:drawing>
          <wp:inline distT="0" distB="0" distL="0" distR="0" wp14:anchorId="5FE85217" wp14:editId="6EC810EA">
            <wp:extent cx="6215227" cy="1408785"/>
            <wp:effectExtent l="0" t="0" r="0" b="1270"/>
            <wp:docPr id="26" name="Picture 26" descr="https://lh5.googleusercontent.com/YuNYu8Zb-KzSEWFLCDlDoti3Nls1fCXTLxQ9QGVebsSCxD_rdgn0jT_DJ-UkD_VWKOtv7hkyNi1FW7Q5pzmxEs8HRk29pBE72I2pCnjDliBT4rLYq4JssLTqAlHNjcp8mSpyBF7JHps0Q4eR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YuNYu8Zb-KzSEWFLCDlDoti3Nls1fCXTLxQ9QGVebsSCxD_rdgn0jT_DJ-UkD_VWKOtv7hkyNi1FW7Q5pzmxEs8HRk29pBE72I2pCnjDliBT4rLYq4JssLTqAlHNjcp8mSpyBF7JHps0Q4eRK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7017" cy="1418257"/>
                    </a:xfrm>
                    <a:prstGeom prst="rect">
                      <a:avLst/>
                    </a:prstGeom>
                    <a:noFill/>
                    <a:ln>
                      <a:noFill/>
                    </a:ln>
                  </pic:spPr>
                </pic:pic>
              </a:graphicData>
            </a:graphic>
          </wp:inline>
        </w:drawing>
      </w:r>
    </w:p>
    <w:p w14:paraId="70657FA8" w14:textId="233E2619" w:rsidR="009D3EA4" w:rsidRDefault="009D3EA4" w:rsidP="009D3EA4">
      <w:pPr>
        <w:rPr>
          <w:rFonts w:ascii="Times" w:eastAsia="Times New Roman" w:hAnsi="Times" w:cs="Times New Roman"/>
          <w:sz w:val="20"/>
          <w:szCs w:val="20"/>
        </w:rPr>
      </w:pPr>
    </w:p>
    <w:p w14:paraId="7CC1C031" w14:textId="77777777" w:rsidR="0022573B" w:rsidRDefault="0022573B" w:rsidP="0022573B">
      <w:pPr>
        <w:rPr>
          <w:rFonts w:ascii="Arial" w:hAnsi="Arial" w:cs="Arial"/>
          <w:sz w:val="20"/>
        </w:rPr>
      </w:pPr>
      <w:r>
        <w:rPr>
          <w:rFonts w:ascii="Arial" w:hAnsi="Arial" w:cs="Arial"/>
          <w:sz w:val="20"/>
        </w:rPr>
        <w:lastRenderedPageBreak/>
        <w:t xml:space="preserve">The following transaction grid illustrates how an aggregated picture of Core Fit’s common business transactions we just learn about fit into the accounting equation.  </w:t>
      </w:r>
      <w:r w:rsidRPr="00BB3815">
        <w:rPr>
          <w:rFonts w:ascii="Arial" w:hAnsi="Arial" w:cs="Arial"/>
          <w:sz w:val="20"/>
        </w:rPr>
        <w:t xml:space="preserve"> </w:t>
      </w:r>
    </w:p>
    <w:p w14:paraId="2FF701AD" w14:textId="77777777" w:rsidR="0022573B" w:rsidRDefault="0022573B" w:rsidP="0022573B">
      <w:pPr>
        <w:rPr>
          <w:rFonts w:ascii="Arial" w:hAnsi="Arial" w:cs="Arial"/>
          <w:sz w:val="20"/>
        </w:rPr>
      </w:pPr>
    </w:p>
    <w:p w14:paraId="320816A6" w14:textId="77777777" w:rsidR="0022573B" w:rsidRPr="00014DB0" w:rsidRDefault="0022573B" w:rsidP="0022573B">
      <w:pPr>
        <w:rPr>
          <w:rFonts w:ascii="Arial" w:hAnsi="Arial" w:cs="Arial"/>
          <w:sz w:val="20"/>
        </w:rPr>
      </w:pPr>
      <w:r>
        <w:rPr>
          <w:rFonts w:ascii="Arial" w:hAnsi="Arial" w:cs="Arial"/>
          <w:sz w:val="20"/>
        </w:rPr>
        <w:t xml:space="preserve">PLACEHOLDER – INSERT </w:t>
      </w:r>
      <w:r w:rsidRPr="00014DB0">
        <w:rPr>
          <w:rFonts w:ascii="Arial" w:hAnsi="Arial" w:cs="Arial"/>
          <w:i/>
          <w:sz w:val="20"/>
        </w:rPr>
        <w:t>0402_Image 1</w:t>
      </w:r>
      <w:r>
        <w:rPr>
          <w:rFonts w:ascii="Arial" w:hAnsi="Arial" w:cs="Arial"/>
          <w:sz w:val="20"/>
        </w:rPr>
        <w:t xml:space="preserve"> from resources folder</w:t>
      </w:r>
    </w:p>
    <w:p w14:paraId="7B59BF1C" w14:textId="77777777" w:rsidR="0022573B" w:rsidRPr="00BB3815" w:rsidRDefault="0022573B" w:rsidP="0022573B">
      <w:pPr>
        <w:rPr>
          <w:rFonts w:ascii="Arial" w:hAnsi="Arial" w:cs="Arial"/>
          <w:sz w:val="20"/>
        </w:rPr>
      </w:pPr>
    </w:p>
    <w:p w14:paraId="3D058916" w14:textId="77777777" w:rsidR="0022573B" w:rsidRPr="00014DB0" w:rsidRDefault="0022573B" w:rsidP="0022573B">
      <w:pPr>
        <w:rPr>
          <w:rFonts w:ascii="Times" w:eastAsia="Times New Roman" w:hAnsi="Times" w:cs="Times New Roman"/>
          <w:sz w:val="20"/>
          <w:szCs w:val="20"/>
        </w:rPr>
      </w:pPr>
      <w:r>
        <w:rPr>
          <w:rFonts w:ascii="Arial" w:eastAsia="Times New Roman" w:hAnsi="Arial" w:cs="Arial"/>
          <w:noProof/>
          <w:color w:val="000000"/>
          <w:sz w:val="20"/>
          <w:szCs w:val="20"/>
        </w:rPr>
        <w:drawing>
          <wp:inline distT="0" distB="0" distL="0" distR="0" wp14:anchorId="7DF7B82A" wp14:editId="23612A0E">
            <wp:extent cx="6075775" cy="1748474"/>
            <wp:effectExtent l="0" t="0" r="0" b="4445"/>
            <wp:docPr id="1" name="Picture 1" descr="https://lh3.googleusercontent.com/U04lGNcRrHe-ss-7ciU-e3RIu_Cu8idek1eonZQyPGvDphIaOuYO-Pnz71vpJBIErPrLbPg9enZFOLUHFYSEEo03zJdYkmWEPauztAY7JmLJ2ALmD-_4Qg36Xc-MkgOj-z_eC2VCTXi8aKiS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U04lGNcRrHe-ss-7ciU-e3RIu_Cu8idek1eonZQyPGvDphIaOuYO-Pnz71vpJBIErPrLbPg9enZFOLUHFYSEEo03zJdYkmWEPauztAY7JmLJ2ALmD-_4Qg36Xc-MkgOj-z_eC2VCTXi8aKiSq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7963" cy="1749104"/>
                    </a:xfrm>
                    <a:prstGeom prst="rect">
                      <a:avLst/>
                    </a:prstGeom>
                    <a:noFill/>
                    <a:ln>
                      <a:noFill/>
                    </a:ln>
                  </pic:spPr>
                </pic:pic>
              </a:graphicData>
            </a:graphic>
          </wp:inline>
        </w:drawing>
      </w:r>
    </w:p>
    <w:p w14:paraId="1868EAD5" w14:textId="77777777" w:rsidR="0022573B" w:rsidRDefault="0022573B" w:rsidP="0022573B">
      <w:pPr>
        <w:rPr>
          <w:rFonts w:ascii="Arial" w:hAnsi="Arial" w:cs="Arial"/>
          <w:b/>
          <w:color w:val="4F81BD" w:themeColor="accent1"/>
          <w:sz w:val="20"/>
        </w:rPr>
      </w:pPr>
    </w:p>
    <w:p w14:paraId="0C05BF0E" w14:textId="77777777" w:rsidR="0022573B" w:rsidRDefault="0022573B" w:rsidP="0022573B">
      <w:pPr>
        <w:rPr>
          <w:rFonts w:ascii="Arial" w:hAnsi="Arial" w:cs="Arial"/>
          <w:sz w:val="20"/>
        </w:rPr>
      </w:pPr>
    </w:p>
    <w:p w14:paraId="537F2F1C" w14:textId="77777777" w:rsidR="0022573B" w:rsidRPr="00014DB0" w:rsidRDefault="0022573B" w:rsidP="0022573B">
      <w:pPr>
        <w:rPr>
          <w:rFonts w:ascii="Arial" w:hAnsi="Arial" w:cs="Arial"/>
          <w:sz w:val="20"/>
        </w:rPr>
      </w:pPr>
      <w:r w:rsidRPr="00014DB0">
        <w:rPr>
          <w:rFonts w:ascii="Arial" w:hAnsi="Arial" w:cs="Arial"/>
          <w:sz w:val="20"/>
        </w:rPr>
        <w:t>You will notice that each transaction in the first column impacts two accounts. For the asset, liability, and stockholders’ equity amounts, positive numbers represent increases and negative amounts indicate decreases. The ending balances prove that total assets of $2,500 ($2,500 + $0) equal total liabilities and stockholders’ equity of $2,500 ($0 + $5,000 - $2,500).</w:t>
      </w:r>
    </w:p>
    <w:p w14:paraId="513F39C2" w14:textId="77777777" w:rsidR="0022573B" w:rsidRPr="00014DB0" w:rsidRDefault="0022573B" w:rsidP="0022573B">
      <w:pPr>
        <w:rPr>
          <w:rFonts w:ascii="Arial" w:hAnsi="Arial" w:cs="Arial"/>
          <w:sz w:val="20"/>
        </w:rPr>
      </w:pPr>
    </w:p>
    <w:p w14:paraId="0197B999" w14:textId="77777777" w:rsidR="0022573B" w:rsidRPr="00014DB0" w:rsidRDefault="0022573B" w:rsidP="0022573B">
      <w:pPr>
        <w:rPr>
          <w:rFonts w:ascii="Arial" w:hAnsi="Arial" w:cs="Arial"/>
          <w:sz w:val="20"/>
        </w:rPr>
      </w:pPr>
      <w:r w:rsidRPr="00014DB0">
        <w:rPr>
          <w:rFonts w:ascii="Arial" w:hAnsi="Arial" w:cs="Arial"/>
          <w:sz w:val="20"/>
        </w:rPr>
        <w:t>The revenue and expense accounts are used temporarily during the period to record operational transactions. At the end of the period, these accounts’ ending balances are set back to zero by transferring them to the Retained Earnings account under Closed revenue account and Closed expense accounts. As a result, the Retained Earnings balance decreased by the net loss of $2,500.</w:t>
      </w:r>
    </w:p>
    <w:p w14:paraId="34B7C832" w14:textId="77777777" w:rsidR="0022573B" w:rsidRPr="00014DB0" w:rsidRDefault="0022573B" w:rsidP="0022573B">
      <w:pPr>
        <w:rPr>
          <w:rFonts w:ascii="Arial" w:hAnsi="Arial" w:cs="Arial"/>
          <w:sz w:val="20"/>
        </w:rPr>
      </w:pPr>
    </w:p>
    <w:p w14:paraId="0988070D" w14:textId="77777777" w:rsidR="0022573B" w:rsidRDefault="0022573B" w:rsidP="0022573B">
      <w:pPr>
        <w:pStyle w:val="Heading3"/>
        <w:rPr>
          <w:rFonts w:ascii="Arial" w:hAnsi="Arial" w:cs="Arial"/>
          <w:sz w:val="26"/>
          <w:szCs w:val="26"/>
        </w:rPr>
      </w:pPr>
      <w:r>
        <w:rPr>
          <w:rFonts w:ascii="Arial" w:hAnsi="Arial" w:cs="Arial"/>
          <w:sz w:val="26"/>
          <w:szCs w:val="26"/>
        </w:rPr>
        <w:t>Interactive Exercise 2: Accounting Transaction Grid</w:t>
      </w:r>
    </w:p>
    <w:p w14:paraId="42833761" w14:textId="77777777" w:rsidR="0022573B" w:rsidRDefault="0022573B" w:rsidP="0022573B"/>
    <w:p w14:paraId="3EF06888" w14:textId="77777777" w:rsidR="0022573B" w:rsidRDefault="0022573B" w:rsidP="0022573B">
      <w:pPr>
        <w:rPr>
          <w:rFonts w:ascii="Arial" w:hAnsi="Arial" w:cs="Arial"/>
          <w:sz w:val="20"/>
          <w:szCs w:val="20"/>
        </w:rPr>
      </w:pPr>
      <w:r>
        <w:rPr>
          <w:rFonts w:ascii="Arial" w:hAnsi="Arial" w:cs="Arial"/>
          <w:b/>
          <w:sz w:val="20"/>
          <w:szCs w:val="20"/>
        </w:rPr>
        <w:t>Instruction</w:t>
      </w:r>
      <w:r w:rsidRPr="00675F01">
        <w:rPr>
          <w:rFonts w:ascii="Arial" w:hAnsi="Arial" w:cs="Arial"/>
          <w:b/>
          <w:sz w:val="20"/>
          <w:szCs w:val="20"/>
        </w:rPr>
        <w:t>:</w:t>
      </w:r>
      <w:r>
        <w:rPr>
          <w:rFonts w:ascii="Arial" w:hAnsi="Arial" w:cs="Arial"/>
          <w:sz w:val="20"/>
          <w:szCs w:val="20"/>
        </w:rPr>
        <w:t xml:space="preserve"> </w:t>
      </w:r>
      <w:r w:rsidRPr="00675F01">
        <w:rPr>
          <w:rFonts w:ascii="Arial" w:hAnsi="Arial" w:cs="Arial"/>
          <w:sz w:val="20"/>
          <w:szCs w:val="20"/>
        </w:rPr>
        <w:t>For each account type listed, select corresponding account that falls in that category.</w:t>
      </w:r>
    </w:p>
    <w:p w14:paraId="27E6F4F0" w14:textId="77777777" w:rsidR="0022573B" w:rsidRDefault="0022573B" w:rsidP="0022573B">
      <w:pPr>
        <w:rPr>
          <w:rFonts w:ascii="Arial" w:hAnsi="Arial" w:cs="Arial"/>
          <w:sz w:val="20"/>
          <w:szCs w:val="20"/>
        </w:rPr>
      </w:pPr>
    </w:p>
    <w:p w14:paraId="624F5242"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an investment transaction.</w:t>
      </w:r>
    </w:p>
    <w:p w14:paraId="18139B3A" w14:textId="77777777" w:rsidR="0022573B" w:rsidRPr="00675F01" w:rsidRDefault="0022573B" w:rsidP="0022573B">
      <w:pPr>
        <w:rPr>
          <w:rFonts w:ascii="Arial" w:hAnsi="Arial" w:cs="Arial"/>
          <w:sz w:val="20"/>
          <w:szCs w:val="20"/>
        </w:rPr>
      </w:pPr>
    </w:p>
    <w:p w14:paraId="4336AD1A" w14:textId="77777777"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_IE_01_Initial</w:t>
      </w:r>
    </w:p>
    <w:p w14:paraId="239B9EA8" w14:textId="77777777" w:rsidR="0022573B" w:rsidRDefault="0022573B" w:rsidP="0022573B">
      <w:pPr>
        <w:rPr>
          <w:rFonts w:ascii="Arial" w:hAnsi="Arial" w:cs="Arial"/>
          <w:b/>
          <w:color w:val="4F81BD" w:themeColor="accent1"/>
          <w:sz w:val="20"/>
        </w:rPr>
      </w:pPr>
    </w:p>
    <w:p w14:paraId="24224F33"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61972C3B" wp14:editId="7F88C8C5">
            <wp:extent cx="5789117" cy="533885"/>
            <wp:effectExtent l="0" t="0" r="2540" b="0"/>
            <wp:docPr id="2" name="Picture 3" descr="https://lh5.googleusercontent.com/cjBu4uZ_uH69nyZHbE_4LuIp0a2aeRvXn7KkAoLh6JwxKTxNAXSqB1vcIvW6Xdlbsk_RLAd2Vvatdx69u0eF1qztQ0iXMeQ78wjBvG1_b6RZZALedOQ9Fyy1n714UpAdZHDmr8V5D84dAZmy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jBu4uZ_uH69nyZHbE_4LuIp0a2aeRvXn7KkAoLh6JwxKTxNAXSqB1vcIvW6Xdlbsk_RLAd2Vvatdx69u0eF1qztQ0iXMeQ78wjBvG1_b6RZZALedOQ9Fyy1n714UpAdZHDmr8V5D84dAZmye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6950" cy="540141"/>
                    </a:xfrm>
                    <a:prstGeom prst="rect">
                      <a:avLst/>
                    </a:prstGeom>
                    <a:noFill/>
                    <a:ln>
                      <a:noFill/>
                    </a:ln>
                  </pic:spPr>
                </pic:pic>
              </a:graphicData>
            </a:graphic>
          </wp:inline>
        </w:drawing>
      </w:r>
    </w:p>
    <w:p w14:paraId="53452BE5"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 xml:space="preserve">[Hint: Stock is issued when an investor contributes cash to the business.] </w:t>
      </w:r>
    </w:p>
    <w:p w14:paraId="1FB1DE43" w14:textId="77777777" w:rsidR="0022573B" w:rsidRDefault="0022573B" w:rsidP="0022573B">
      <w:pPr>
        <w:rPr>
          <w:rFonts w:ascii="Arial" w:hAnsi="Arial" w:cs="Arial"/>
          <w:b/>
          <w:color w:val="4F81BD" w:themeColor="accent1"/>
          <w:sz w:val="20"/>
        </w:rPr>
      </w:pPr>
    </w:p>
    <w:p w14:paraId="05A883AA" w14:textId="77777777" w:rsidR="0022573B" w:rsidRDefault="0022573B" w:rsidP="0022573B"/>
    <w:p w14:paraId="2CCFC3A3"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Insert 0402_IE_01_Final</w:t>
      </w:r>
    </w:p>
    <w:p w14:paraId="39910481" w14:textId="77777777" w:rsidR="0022573B" w:rsidRDefault="0022573B" w:rsidP="0022573B">
      <w:pPr>
        <w:rPr>
          <w:rFonts w:ascii="Arial" w:hAnsi="Arial" w:cs="Arial"/>
          <w:sz w:val="20"/>
        </w:rPr>
      </w:pPr>
    </w:p>
    <w:p w14:paraId="0B669CDD"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D8B18A4" wp14:editId="1C3D14C9">
            <wp:extent cx="5855378" cy="539996"/>
            <wp:effectExtent l="0" t="0" r="0" b="0"/>
            <wp:docPr id="7" name="Picture 5" descr="https://lh4.googleusercontent.com/E7afkv7L8g6HqkF0a6NSQOAybghczJm4kUaS1gVpjHyEi_zZ5u2eBVjJHfOHykwHewKfR02xPilP_bkRRXrjkYD0GxvTX2_jp-5QMScW3_YcgQMbWZOLf6AgswMCqsOdWgy2atYDR4RUvail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E7afkv7L8g6HqkF0a6NSQOAybghczJm4kUaS1gVpjHyEi_zZ5u2eBVjJHfOHykwHewKfR02xPilP_bkRRXrjkYD0GxvTX2_jp-5QMScW3_YcgQMbWZOLf6AgswMCqsOdWgy2atYDR4RUvail1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1136" cy="553438"/>
                    </a:xfrm>
                    <a:prstGeom prst="rect">
                      <a:avLst/>
                    </a:prstGeom>
                    <a:noFill/>
                    <a:ln>
                      <a:noFill/>
                    </a:ln>
                  </pic:spPr>
                </pic:pic>
              </a:graphicData>
            </a:graphic>
          </wp:inline>
        </w:drawing>
      </w:r>
    </w:p>
    <w:p w14:paraId="7A9C6F26" w14:textId="77777777" w:rsidR="0022573B" w:rsidRDefault="0022573B" w:rsidP="0022573B"/>
    <w:p w14:paraId="5E60ECBB"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sales to customers</w:t>
      </w:r>
    </w:p>
    <w:p w14:paraId="47669960" w14:textId="77777777" w:rsidR="0022573B" w:rsidRPr="00675F01" w:rsidRDefault="0022573B" w:rsidP="0022573B">
      <w:pPr>
        <w:rPr>
          <w:rFonts w:ascii="Arial" w:hAnsi="Arial" w:cs="Arial"/>
          <w:sz w:val="20"/>
          <w:szCs w:val="20"/>
        </w:rPr>
      </w:pPr>
    </w:p>
    <w:p w14:paraId="4616D0BD" w14:textId="77777777" w:rsidR="0022573B" w:rsidRPr="003E35E3"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_IE_02_Initial</w:t>
      </w:r>
    </w:p>
    <w:p w14:paraId="7452CCD5" w14:textId="77777777" w:rsidR="0022573B" w:rsidRDefault="0022573B" w:rsidP="0022573B"/>
    <w:p w14:paraId="2788EFFB" w14:textId="77777777" w:rsidR="0022573B" w:rsidRDefault="0022573B" w:rsidP="0022573B">
      <w:pPr>
        <w:rPr>
          <w:rFonts w:ascii="Times" w:hAnsi="Times" w:cs="Times New Roman"/>
          <w:sz w:val="20"/>
          <w:szCs w:val="20"/>
        </w:rPr>
      </w:pPr>
      <w:r>
        <w:rPr>
          <w:rFonts w:ascii="Times New Roman" w:hAnsi="Times New Roman" w:cs="Times New Roman"/>
          <w:noProof/>
          <w:color w:val="00B050"/>
        </w:rPr>
        <w:lastRenderedPageBreak/>
        <w:drawing>
          <wp:inline distT="0" distB="0" distL="0" distR="0" wp14:anchorId="6E532840" wp14:editId="073C192A">
            <wp:extent cx="5836088" cy="868928"/>
            <wp:effectExtent l="0" t="0" r="6350" b="0"/>
            <wp:docPr id="8" name="Picture 7" descr="https://lh3.googleusercontent.com/yFklvIzBbV0NHtwVc-jV9s-hUVjop7hAjYknAYYYQpggs3m2yYmL_UvuWPyx7F-hinz3n9ulStGaF6JK4h9335YkpZYB78wYrx4Zv6EqikdKFkdLMvONVqIBP5YL-_e096wTPMydQOys64wo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FklvIzBbV0NHtwVc-jV9s-hUVjop7hAjYknAYYYQpggs3m2yYmL_UvuWPyx7F-hinz3n9ulStGaF6JK4h9335YkpZYB78wYrx4Zv6EqikdKFkdLMvONVqIBP5YL-_e096wTPMydQOys64woY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3143" cy="869978"/>
                    </a:xfrm>
                    <a:prstGeom prst="rect">
                      <a:avLst/>
                    </a:prstGeom>
                    <a:noFill/>
                    <a:ln>
                      <a:noFill/>
                    </a:ln>
                  </pic:spPr>
                </pic:pic>
              </a:graphicData>
            </a:graphic>
          </wp:inline>
        </w:drawing>
      </w:r>
    </w:p>
    <w:p w14:paraId="4B6B398A" w14:textId="77777777" w:rsidR="0022573B" w:rsidRDefault="0022573B" w:rsidP="0022573B">
      <w:pPr>
        <w:rPr>
          <w:rFonts w:ascii="Times" w:hAnsi="Times" w:cs="Times New Roman"/>
          <w:sz w:val="20"/>
          <w:szCs w:val="20"/>
        </w:rPr>
      </w:pPr>
    </w:p>
    <w:p w14:paraId="6B8B364D" w14:textId="77777777" w:rsidR="0022573B" w:rsidRPr="003E35E3"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sale to a customer is considered revenue. At the time of sale, the customer may pay cash or be sent an invoice.]</w:t>
      </w:r>
    </w:p>
    <w:p w14:paraId="56AF19A3" w14:textId="77777777" w:rsidR="0022573B" w:rsidRDefault="0022573B" w:rsidP="0022573B">
      <w:pPr>
        <w:rPr>
          <w:rFonts w:ascii="Times" w:hAnsi="Times" w:cs="Times New Roman"/>
          <w:sz w:val="20"/>
          <w:szCs w:val="20"/>
        </w:rPr>
      </w:pPr>
    </w:p>
    <w:p w14:paraId="16777130"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_IE_02_Final</w:t>
      </w:r>
    </w:p>
    <w:p w14:paraId="7F3DF249" w14:textId="77777777" w:rsidR="0022573B" w:rsidRDefault="0022573B" w:rsidP="0022573B">
      <w:pPr>
        <w:rPr>
          <w:rFonts w:ascii="Times" w:hAnsi="Times" w:cs="Times New Roman"/>
          <w:sz w:val="20"/>
          <w:szCs w:val="20"/>
        </w:rPr>
      </w:pPr>
    </w:p>
    <w:p w14:paraId="0684CF09"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279E01C1" wp14:editId="73B60401">
            <wp:extent cx="6181513" cy="927227"/>
            <wp:effectExtent l="0" t="0" r="0" b="12700"/>
            <wp:docPr id="11" name="Picture 9" descr="https://lh3.googleusercontent.com/3G1AfzTSOzl1uzSKhwVcbvqOrtrpBYgDLFoCq2cDl2ZEQY9MS9yxvuTi_Huv9HriPU7wYg15dmMuvfn-Lb1sxXMYYtcaZ9HzJaoOgfvlCSkzxRSR-RrwPGKRNL-FZViZUhuoydJJrQlo7SqI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3G1AfzTSOzl1uzSKhwVcbvqOrtrpBYgDLFoCq2cDl2ZEQY9MS9yxvuTi_Huv9HriPU7wYg15dmMuvfn-Lb1sxXMYYtcaZ9HzJaoOgfvlCSkzxRSR-RrwPGKRNL-FZViZUhuoydJJrQlo7SqIv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2302" cy="927345"/>
                    </a:xfrm>
                    <a:prstGeom prst="rect">
                      <a:avLst/>
                    </a:prstGeom>
                    <a:noFill/>
                    <a:ln>
                      <a:noFill/>
                    </a:ln>
                  </pic:spPr>
                </pic:pic>
              </a:graphicData>
            </a:graphic>
          </wp:inline>
        </w:drawing>
      </w:r>
    </w:p>
    <w:p w14:paraId="30075121" w14:textId="77777777" w:rsidR="0022573B" w:rsidRDefault="0022573B" w:rsidP="0022573B">
      <w:pPr>
        <w:rPr>
          <w:rFonts w:ascii="Times" w:hAnsi="Times" w:cs="Times New Roman"/>
          <w:sz w:val="20"/>
          <w:szCs w:val="20"/>
        </w:rPr>
      </w:pPr>
    </w:p>
    <w:p w14:paraId="23C0360F" w14:textId="77777777" w:rsidR="0022573B" w:rsidRDefault="0022573B" w:rsidP="0022573B">
      <w:pPr>
        <w:rPr>
          <w:rFonts w:ascii="Times" w:hAnsi="Times" w:cs="Times New Roman"/>
          <w:sz w:val="20"/>
          <w:szCs w:val="20"/>
        </w:rPr>
      </w:pPr>
    </w:p>
    <w:p w14:paraId="1FE6937A" w14:textId="77777777" w:rsidR="0022573B" w:rsidRPr="003E35E3" w:rsidRDefault="0022573B" w:rsidP="0022573B">
      <w:pPr>
        <w:numPr>
          <w:ilvl w:val="0"/>
          <w:numId w:val="6"/>
        </w:numPr>
        <w:tabs>
          <w:tab w:val="num" w:pos="720"/>
        </w:tabs>
        <w:rPr>
          <w:rFonts w:ascii="Arial" w:hAnsi="Arial" w:cs="Arial"/>
          <w:sz w:val="20"/>
          <w:szCs w:val="20"/>
        </w:rPr>
      </w:pPr>
      <w:r w:rsidRPr="003E35E3">
        <w:rPr>
          <w:rFonts w:ascii="Arial" w:hAnsi="Arial" w:cs="Arial"/>
          <w:sz w:val="20"/>
          <w:szCs w:val="20"/>
        </w:rPr>
        <w:t>Complete the accounting transactions grid for transactions related to purchases from vendors.</w:t>
      </w:r>
    </w:p>
    <w:p w14:paraId="6BB4615F" w14:textId="77777777" w:rsidR="0022573B" w:rsidRPr="003E35E3" w:rsidRDefault="0022573B" w:rsidP="0022573B">
      <w:pPr>
        <w:ind w:left="360"/>
        <w:rPr>
          <w:rFonts w:ascii="Arial" w:hAnsi="Arial" w:cs="Arial"/>
          <w:sz w:val="20"/>
          <w:szCs w:val="20"/>
        </w:rPr>
      </w:pPr>
    </w:p>
    <w:p w14:paraId="0208603E"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_IE_03_Initial</w:t>
      </w:r>
    </w:p>
    <w:p w14:paraId="1660DF33" w14:textId="77777777" w:rsidR="0022573B" w:rsidRDefault="0022573B" w:rsidP="0022573B">
      <w:pPr>
        <w:rPr>
          <w:rFonts w:ascii="Times" w:hAnsi="Times" w:cs="Times New Roman"/>
          <w:sz w:val="20"/>
          <w:szCs w:val="20"/>
        </w:rPr>
      </w:pPr>
    </w:p>
    <w:p w14:paraId="1D5F759B" w14:textId="77777777" w:rsidR="0022573B" w:rsidRPr="003E35E3"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B050"/>
        </w:rPr>
        <w:drawing>
          <wp:inline distT="0" distB="0" distL="0" distR="0" wp14:anchorId="28C491BA" wp14:editId="18174DB0">
            <wp:extent cx="6119484" cy="924723"/>
            <wp:effectExtent l="0" t="0" r="0" b="8890"/>
            <wp:docPr id="12" name="Picture 11" descr="https://lh4.googleusercontent.com/fK-R9Zwh8_-a7kdkP0DBsOTicJe1n_ZmR43jUmafzrgV8AysbQEqInda3jWnW4yNQ71gKuhXvFZmnmU0g8xcnWZRqvr9xr5x8SO-VNKGPCoS_Xu82WxQ-uQcUzt_2KmmpzZVu5APmdRjAPyL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fK-R9Zwh8_-a7kdkP0DBsOTicJe1n_ZmR43jUmafzrgV8AysbQEqInda3jWnW4yNQ71gKuhXvFZmnmU0g8xcnWZRqvr9xr5x8SO-VNKGPCoS_Xu82WxQ-uQcUzt_2KmmpzZVu5APmdRjAPyLj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71389" cy="932566"/>
                    </a:xfrm>
                    <a:prstGeom prst="rect">
                      <a:avLst/>
                    </a:prstGeom>
                    <a:noFill/>
                    <a:ln>
                      <a:noFill/>
                    </a:ln>
                  </pic:spPr>
                </pic:pic>
              </a:graphicData>
            </a:graphic>
          </wp:inline>
        </w:drawing>
      </w:r>
    </w:p>
    <w:p w14:paraId="722F9020" w14:textId="77777777" w:rsidR="0022573B" w:rsidRDefault="0022573B" w:rsidP="0022573B">
      <w:pPr>
        <w:rPr>
          <w:rFonts w:ascii="Times" w:hAnsi="Times" w:cs="Times New Roman"/>
          <w:sz w:val="20"/>
          <w:szCs w:val="20"/>
        </w:rPr>
      </w:pPr>
    </w:p>
    <w:p w14:paraId="25B90D25" w14:textId="77777777" w:rsidR="0022573B" w:rsidRDefault="0022573B" w:rsidP="0022573B">
      <w:pPr>
        <w:rPr>
          <w:rFonts w:ascii="Times" w:eastAsia="Times New Roman" w:hAnsi="Times" w:cs="Times New Roman"/>
          <w:sz w:val="20"/>
          <w:szCs w:val="20"/>
        </w:rPr>
      </w:pPr>
      <w:r w:rsidRPr="003E35E3">
        <w:rPr>
          <w:rFonts w:ascii="Arial" w:eastAsia="Times New Roman" w:hAnsi="Arial" w:cs="Arial"/>
          <w:i/>
          <w:iCs/>
          <w:color w:val="538135"/>
          <w:sz w:val="20"/>
          <w:szCs w:val="20"/>
        </w:rPr>
        <w:t>[Hint: A purchase of either a service or product may be paid for with cash or be billed to the company on account.]</w:t>
      </w:r>
    </w:p>
    <w:p w14:paraId="4739FF1C" w14:textId="77777777" w:rsidR="0022573B" w:rsidRDefault="0022573B" w:rsidP="0022573B">
      <w:pPr>
        <w:rPr>
          <w:rFonts w:ascii="Times" w:eastAsia="Times New Roman" w:hAnsi="Times" w:cs="Times New Roman"/>
          <w:sz w:val="20"/>
          <w:szCs w:val="20"/>
        </w:rPr>
      </w:pPr>
    </w:p>
    <w:p w14:paraId="16FCB7A1"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Insert 0402_IE_03_Final</w:t>
      </w:r>
    </w:p>
    <w:p w14:paraId="781D68E3" w14:textId="77777777" w:rsidR="0022573B" w:rsidRDefault="0022573B" w:rsidP="0022573B">
      <w:pPr>
        <w:rPr>
          <w:rFonts w:ascii="Times" w:eastAsia="Times New Roman" w:hAnsi="Times" w:cs="Times New Roman"/>
          <w:sz w:val="20"/>
          <w:szCs w:val="20"/>
        </w:rPr>
      </w:pPr>
    </w:p>
    <w:p w14:paraId="1B4DBEA8"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510C067E" wp14:editId="5561FA65">
            <wp:extent cx="6191318" cy="921817"/>
            <wp:effectExtent l="0" t="0" r="0" b="0"/>
            <wp:docPr id="15" name="Picture 13" descr="https://lh6.googleusercontent.com/wLjpBGiMSUipYB8l6vKu1kksLrZ6qmvDBlgCREl-MlqjD3ExaeJk-kNCVsmTxDji8H8tpIVGMzE4EuV3pPs8a5wBeHxs5bsMtm1WpdSGVTj97KKuu2WL0u-zq9D0F0eoQMJxX4Awq98hVGcB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wLjpBGiMSUipYB8l6vKu1kksLrZ6qmvDBlgCREl-MlqjD3ExaeJk-kNCVsmTxDji8H8tpIVGMzE4EuV3pPs8a5wBeHxs5bsMtm1WpdSGVTj97KKuu2WL0u-zq9D0F0eoQMJxX4Awq98hVGcB4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1190" cy="945620"/>
                    </a:xfrm>
                    <a:prstGeom prst="rect">
                      <a:avLst/>
                    </a:prstGeom>
                    <a:noFill/>
                    <a:ln>
                      <a:noFill/>
                    </a:ln>
                  </pic:spPr>
                </pic:pic>
              </a:graphicData>
            </a:graphic>
          </wp:inline>
        </w:drawing>
      </w:r>
    </w:p>
    <w:p w14:paraId="109805FB" w14:textId="77777777" w:rsidR="0022573B" w:rsidRDefault="0022573B" w:rsidP="0022573B">
      <w:pPr>
        <w:rPr>
          <w:rFonts w:ascii="Times" w:eastAsia="Times New Roman" w:hAnsi="Times" w:cs="Times New Roman"/>
          <w:sz w:val="20"/>
          <w:szCs w:val="20"/>
        </w:rPr>
      </w:pPr>
    </w:p>
    <w:p w14:paraId="332A2495" w14:textId="77777777" w:rsidR="0022573B" w:rsidRDefault="0022573B" w:rsidP="0022573B">
      <w:pPr>
        <w:rPr>
          <w:rFonts w:ascii="Times" w:eastAsia="Times New Roman" w:hAnsi="Times" w:cs="Times New Roman"/>
          <w:sz w:val="20"/>
          <w:szCs w:val="20"/>
        </w:rPr>
      </w:pPr>
    </w:p>
    <w:p w14:paraId="72CA3D05"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The following accounting transactions grid summarizes your entries from the previous three parts. Enter the totals for each account column in the last row.</w:t>
      </w:r>
    </w:p>
    <w:p w14:paraId="5393E14D" w14:textId="77777777" w:rsidR="0022573B" w:rsidRDefault="0022573B" w:rsidP="0022573B">
      <w:pPr>
        <w:ind w:left="360"/>
        <w:rPr>
          <w:rFonts w:ascii="Times" w:eastAsia="Times New Roman" w:hAnsi="Times" w:cs="Times New Roman"/>
          <w:sz w:val="20"/>
          <w:szCs w:val="20"/>
        </w:rPr>
      </w:pPr>
    </w:p>
    <w:p w14:paraId="6B3723CE" w14:textId="77777777" w:rsidR="0022573B" w:rsidRDefault="0022573B" w:rsidP="0022573B">
      <w:pPr>
        <w:rPr>
          <w:rFonts w:ascii="Times" w:eastAsia="Times New Roman" w:hAnsi="Times" w:cs="Times New Roman"/>
          <w:sz w:val="20"/>
          <w:szCs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_IE_04_Initial</w:t>
      </w:r>
    </w:p>
    <w:p w14:paraId="3D659810" w14:textId="77777777" w:rsidR="0022573B" w:rsidRPr="00DF1FDF" w:rsidRDefault="0022573B" w:rsidP="0022573B">
      <w:pPr>
        <w:rPr>
          <w:rFonts w:ascii="Times" w:hAnsi="Times" w:cs="Times New Roman"/>
          <w:sz w:val="20"/>
          <w:szCs w:val="20"/>
        </w:rPr>
      </w:pPr>
      <w:r>
        <w:rPr>
          <w:rFonts w:ascii="Times New Roman" w:hAnsi="Times New Roman" w:cs="Times New Roman"/>
          <w:noProof/>
          <w:color w:val="000000"/>
        </w:rPr>
        <w:lastRenderedPageBreak/>
        <w:drawing>
          <wp:inline distT="0" distB="0" distL="0" distR="0" wp14:anchorId="2ACFE0BD" wp14:editId="03ED89A8">
            <wp:extent cx="5984701" cy="1675715"/>
            <wp:effectExtent l="0" t="0" r="0" b="1270"/>
            <wp:docPr id="16" name="Picture 15" descr="https://lh5.googleusercontent.com/NJ-WLoIr8eqMthhjGSPiU3cKLqnSI2lW3frzpWqj5cr_7h9gBD__vDU1Fqiv1SYBaHLisz1cIEv0LSPtU5lYR4-Jy7Xo8ICnJrW45grbjkIk0hYf75H0ezk6pOaFmSuBGA3CBm-eFxoq8qyK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NJ-WLoIr8eqMthhjGSPiU3cKLqnSI2lW3frzpWqj5cr_7h9gBD__vDU1Fqiv1SYBaHLisz1cIEv0LSPtU5lYR4-Jy7Xo8ICnJrW45grbjkIk0hYf75H0ezk6pOaFmSuBGA3CBm-eFxoq8qyKf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4458" cy="1684047"/>
                    </a:xfrm>
                    <a:prstGeom prst="rect">
                      <a:avLst/>
                    </a:prstGeom>
                    <a:noFill/>
                    <a:ln>
                      <a:noFill/>
                    </a:ln>
                  </pic:spPr>
                </pic:pic>
              </a:graphicData>
            </a:graphic>
          </wp:inline>
        </w:drawing>
      </w:r>
    </w:p>
    <w:p w14:paraId="7D876BF6" w14:textId="77777777" w:rsidR="0022573B" w:rsidRPr="00DF1FDF" w:rsidRDefault="0022573B" w:rsidP="0022573B">
      <w:pPr>
        <w:rPr>
          <w:rFonts w:ascii="Times" w:hAnsi="Times" w:cs="Times New Roman"/>
          <w:sz w:val="20"/>
          <w:szCs w:val="20"/>
        </w:rPr>
      </w:pPr>
      <w:r w:rsidRPr="00DF1FDF">
        <w:rPr>
          <w:rFonts w:ascii="Arial" w:hAnsi="Arial" w:cs="Arial"/>
          <w:i/>
          <w:iCs/>
          <w:color w:val="538135"/>
          <w:sz w:val="20"/>
          <w:szCs w:val="20"/>
        </w:rPr>
        <w:t>[Hint: Revenue and expense balances are set back to zero at the end of the accounting period.]</w:t>
      </w:r>
    </w:p>
    <w:p w14:paraId="4F45A784" w14:textId="77777777" w:rsidR="0022573B" w:rsidRPr="00DF1FDF" w:rsidRDefault="0022573B" w:rsidP="0022573B">
      <w:pPr>
        <w:rPr>
          <w:rFonts w:ascii="Times" w:eastAsia="Times New Roman" w:hAnsi="Times" w:cs="Times New Roman"/>
          <w:sz w:val="20"/>
          <w:szCs w:val="20"/>
        </w:rPr>
      </w:pPr>
    </w:p>
    <w:p w14:paraId="3E384334" w14:textId="77777777" w:rsidR="0022573B" w:rsidRDefault="0022573B" w:rsidP="0022573B">
      <w:pPr>
        <w:ind w:left="360"/>
        <w:rPr>
          <w:rFonts w:ascii="Times" w:eastAsia="Times New Roman" w:hAnsi="Times" w:cs="Times New Roman"/>
          <w:sz w:val="20"/>
          <w:szCs w:val="20"/>
        </w:rPr>
      </w:pPr>
    </w:p>
    <w:p w14:paraId="0F76E9FA"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w:t>
      </w:r>
      <w:r w:rsidRPr="003E35E3">
        <w:rPr>
          <w:rFonts w:ascii="Arial" w:hAnsi="Arial" w:cs="Arial"/>
          <w:sz w:val="20"/>
        </w:rPr>
        <w:t>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_IE_04_Final</w:t>
      </w:r>
    </w:p>
    <w:p w14:paraId="5FFAC541" w14:textId="77777777" w:rsidR="0022573B" w:rsidRDefault="0022573B" w:rsidP="0022573B">
      <w:pPr>
        <w:ind w:left="360"/>
        <w:rPr>
          <w:rFonts w:ascii="Times" w:eastAsia="Times New Roman" w:hAnsi="Times" w:cs="Times New Roman"/>
          <w:sz w:val="20"/>
          <w:szCs w:val="20"/>
        </w:rPr>
      </w:pPr>
    </w:p>
    <w:p w14:paraId="326E399D"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AC6A116" wp14:editId="411EA587">
            <wp:extent cx="6164887" cy="1712468"/>
            <wp:effectExtent l="0" t="0" r="7620" b="2540"/>
            <wp:docPr id="19" name="Picture 17" descr="https://lh6.googleusercontent.com/NpiBXyMbKhqsZh-Jz2Gb7uemH9c9B3jTALNZj1JqRclR-RbpW3BJe_yk6BxauzQaGf2-LA4CQM4v1IpHZyatFO6k2ilBTxU8heZ0hLxIAqgKrbh2sQ4X5CZ8B_mb_PMU9J1zAJjOwePRUpTH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NpiBXyMbKhqsZh-Jz2Gb7uemH9c9B3jTALNZj1JqRclR-RbpW3BJe_yk6BxauzQaGf2-LA4CQM4v1IpHZyatFO6k2ilBTxU8heZ0hLxIAqgKrbh2sQ4X5CZ8B_mb_PMU9J1zAJjOwePRUpTHx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7347" cy="1718707"/>
                    </a:xfrm>
                    <a:prstGeom prst="rect">
                      <a:avLst/>
                    </a:prstGeom>
                    <a:noFill/>
                    <a:ln>
                      <a:noFill/>
                    </a:ln>
                  </pic:spPr>
                </pic:pic>
              </a:graphicData>
            </a:graphic>
          </wp:inline>
        </w:drawing>
      </w:r>
    </w:p>
    <w:p w14:paraId="49A4FE32" w14:textId="77777777" w:rsidR="0022573B" w:rsidRDefault="0022573B" w:rsidP="0022573B">
      <w:pPr>
        <w:ind w:left="360"/>
        <w:rPr>
          <w:rFonts w:ascii="Times" w:eastAsia="Times New Roman" w:hAnsi="Times" w:cs="Times New Roman"/>
          <w:sz w:val="20"/>
          <w:szCs w:val="20"/>
        </w:rPr>
      </w:pPr>
    </w:p>
    <w:p w14:paraId="59B8ACEA" w14:textId="77777777" w:rsidR="0022573B" w:rsidRDefault="0022573B" w:rsidP="0022573B">
      <w:pPr>
        <w:ind w:left="360"/>
        <w:rPr>
          <w:rFonts w:ascii="Times" w:eastAsia="Times New Roman" w:hAnsi="Times" w:cs="Times New Roman"/>
          <w:sz w:val="20"/>
          <w:szCs w:val="20"/>
        </w:rPr>
      </w:pPr>
    </w:p>
    <w:p w14:paraId="1CCE644D" w14:textId="77777777" w:rsidR="0022573B" w:rsidRPr="00DF1FDF" w:rsidRDefault="0022573B" w:rsidP="0022573B">
      <w:pPr>
        <w:numPr>
          <w:ilvl w:val="0"/>
          <w:numId w:val="6"/>
        </w:numPr>
        <w:tabs>
          <w:tab w:val="num" w:pos="720"/>
        </w:tabs>
        <w:rPr>
          <w:rFonts w:ascii="Arial" w:hAnsi="Arial" w:cs="Arial"/>
          <w:sz w:val="20"/>
          <w:szCs w:val="20"/>
        </w:rPr>
      </w:pPr>
      <w:r w:rsidRPr="00DF1FDF">
        <w:rPr>
          <w:rFonts w:ascii="Arial" w:hAnsi="Arial" w:cs="Arial"/>
          <w:sz w:val="20"/>
          <w:szCs w:val="20"/>
        </w:rPr>
        <w:t>Based on the correct entries for part 4, complete the closing entries and ending balances after closing.</w:t>
      </w:r>
    </w:p>
    <w:p w14:paraId="34EAA8E7" w14:textId="77777777" w:rsidR="0022573B" w:rsidRPr="00DF1FDF" w:rsidRDefault="0022573B" w:rsidP="0022573B">
      <w:pPr>
        <w:ind w:left="360"/>
        <w:rPr>
          <w:rFonts w:ascii="Arial" w:hAnsi="Arial" w:cs="Arial"/>
          <w:sz w:val="20"/>
          <w:szCs w:val="20"/>
        </w:rPr>
      </w:pPr>
    </w:p>
    <w:p w14:paraId="295E71F9" w14:textId="77777777" w:rsidR="0022573B" w:rsidRDefault="0022573B" w:rsidP="0022573B">
      <w:pPr>
        <w:ind w:left="360"/>
        <w:rPr>
          <w:rFonts w:ascii="Times" w:eastAsia="Times New Roman" w:hAnsi="Times" w:cs="Times New Roman"/>
          <w:sz w:val="20"/>
          <w:szCs w:val="20"/>
        </w:rPr>
      </w:pPr>
    </w:p>
    <w:p w14:paraId="27471EF2"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Initial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 xml:space="preserve">_IE_05_Initial  </w:t>
      </w:r>
    </w:p>
    <w:p w14:paraId="6E7AFA4F" w14:textId="77777777" w:rsidR="0022573B" w:rsidRPr="003E35E3" w:rsidRDefault="0022573B" w:rsidP="0022573B">
      <w:pPr>
        <w:rPr>
          <w:rFonts w:ascii="Arial" w:hAnsi="Arial" w:cs="Arial"/>
          <w:sz w:val="20"/>
        </w:rPr>
      </w:pPr>
    </w:p>
    <w:p w14:paraId="7EE1A514"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4FC11265" wp14:editId="3CEB8B2D">
            <wp:extent cx="6208796" cy="938219"/>
            <wp:effectExtent l="0" t="0" r="1905" b="0"/>
            <wp:docPr id="20" name="Picture 19" descr="https://lh4.googleusercontent.com/KmJPU6y0lopuAKCe2N8whTCmbBIoPZYHBZKofzmfACrIgFk4ZyrQgC47a3LUKUwtNGZNMldqWLvInGtwK9KIqALm46PGFmW0ukBwqC7VifUYnH_U1amlSCLs36u4ak6927HH6oveJ-fpm3CJ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KmJPU6y0lopuAKCe2N8whTCmbBIoPZYHBZKofzmfACrIgFk4ZyrQgC47a3LUKUwtNGZNMldqWLvInGtwK9KIqALm46PGFmW0ukBwqC7VifUYnH_U1amlSCLs36u4ak6927HH6oveJ-fpm3CJi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12027" cy="953818"/>
                    </a:xfrm>
                    <a:prstGeom prst="rect">
                      <a:avLst/>
                    </a:prstGeom>
                    <a:noFill/>
                    <a:ln>
                      <a:noFill/>
                    </a:ln>
                  </pic:spPr>
                </pic:pic>
              </a:graphicData>
            </a:graphic>
          </wp:inline>
        </w:drawing>
      </w:r>
    </w:p>
    <w:p w14:paraId="3186DE30" w14:textId="77777777" w:rsidR="0022573B" w:rsidRDefault="0022573B" w:rsidP="0022573B">
      <w:pPr>
        <w:ind w:left="360"/>
        <w:rPr>
          <w:rFonts w:ascii="Times" w:eastAsia="Times New Roman" w:hAnsi="Times" w:cs="Times New Roman"/>
          <w:sz w:val="20"/>
          <w:szCs w:val="20"/>
        </w:rPr>
      </w:pPr>
    </w:p>
    <w:p w14:paraId="1E069CE6" w14:textId="77777777" w:rsidR="0022573B" w:rsidRDefault="0022573B" w:rsidP="0022573B">
      <w:pPr>
        <w:rPr>
          <w:rFonts w:ascii="Arial" w:hAnsi="Arial" w:cs="Arial"/>
          <w:sz w:val="20"/>
        </w:rPr>
      </w:pPr>
      <w:r>
        <w:rPr>
          <w:rFonts w:ascii="Arial" w:hAnsi="Arial" w:cs="Arial"/>
          <w:sz w:val="20"/>
        </w:rPr>
        <w:t>PLACEHOLDER</w:t>
      </w:r>
      <w:r w:rsidRPr="003E35E3">
        <w:rPr>
          <w:rFonts w:ascii="Arial" w:hAnsi="Arial" w:cs="Arial"/>
          <w:sz w:val="20"/>
        </w:rPr>
        <w:t xml:space="preserve"> - </w:t>
      </w:r>
      <w:r>
        <w:rPr>
          <w:rFonts w:ascii="Arial" w:hAnsi="Arial" w:cs="Arial"/>
          <w:sz w:val="20"/>
        </w:rPr>
        <w:t>Final</w:t>
      </w:r>
      <w:r w:rsidRPr="003E35E3">
        <w:rPr>
          <w:rFonts w:ascii="Arial" w:hAnsi="Arial" w:cs="Arial"/>
          <w:sz w:val="20"/>
        </w:rPr>
        <w:t xml:space="preserve"> image</w:t>
      </w:r>
      <w:r>
        <w:rPr>
          <w:rFonts w:ascii="Arial" w:hAnsi="Arial" w:cs="Arial"/>
          <w:sz w:val="20"/>
        </w:rPr>
        <w:t xml:space="preserve">. </w:t>
      </w:r>
      <w:proofErr w:type="gramStart"/>
      <w:r>
        <w:rPr>
          <w:rFonts w:ascii="Arial" w:hAnsi="Arial" w:cs="Arial"/>
          <w:sz w:val="20"/>
        </w:rPr>
        <w:t>Insert  0402</w:t>
      </w:r>
      <w:proofErr w:type="gramEnd"/>
      <w:r>
        <w:rPr>
          <w:rFonts w:ascii="Arial" w:hAnsi="Arial" w:cs="Arial"/>
          <w:sz w:val="20"/>
        </w:rPr>
        <w:t>_IE_05_Final</w:t>
      </w:r>
    </w:p>
    <w:p w14:paraId="7EBDE5A3" w14:textId="77777777" w:rsidR="0022573B" w:rsidRDefault="0022573B" w:rsidP="0022573B">
      <w:pPr>
        <w:ind w:left="360"/>
        <w:rPr>
          <w:rFonts w:ascii="Times" w:eastAsia="Times New Roman" w:hAnsi="Times" w:cs="Times New Roman"/>
          <w:sz w:val="20"/>
          <w:szCs w:val="20"/>
        </w:rPr>
      </w:pPr>
    </w:p>
    <w:p w14:paraId="561FA65C" w14:textId="77777777" w:rsidR="0022573B" w:rsidRPr="00DF1FDF" w:rsidRDefault="0022573B" w:rsidP="0022573B">
      <w:pPr>
        <w:rPr>
          <w:rFonts w:ascii="Times" w:eastAsia="Times New Roman" w:hAnsi="Times" w:cs="Times New Roman"/>
          <w:sz w:val="20"/>
          <w:szCs w:val="20"/>
        </w:rPr>
      </w:pPr>
      <w:r>
        <w:rPr>
          <w:rFonts w:ascii="Times New Roman" w:eastAsia="Times New Roman" w:hAnsi="Times New Roman" w:cs="Times New Roman"/>
          <w:noProof/>
          <w:color w:val="000000"/>
        </w:rPr>
        <w:drawing>
          <wp:inline distT="0" distB="0" distL="0" distR="0" wp14:anchorId="33471910" wp14:editId="49993AE0">
            <wp:extent cx="6089226" cy="913384"/>
            <wp:effectExtent l="0" t="0" r="6985" b="1270"/>
            <wp:docPr id="23" name="Picture 21" descr="https://lh3.googleusercontent.com/brbC8qg4foo3x_iDzRP3LEv450eYm-X4WancjLZ6GNnTYthnT19suZPSApjRVmLGp80MEkIvCyJ-raAnxqrFuDj-HFZRnQFIse1yHbXPMaSjUAz0iAxA5S9pu2RtHUl_us6qCgsAGN2h5Rwr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brbC8qg4foo3x_iDzRP3LEv450eYm-X4WancjLZ6GNnTYthnT19suZPSApjRVmLGp80MEkIvCyJ-raAnxqrFuDj-HFZRnQFIse1yHbXPMaSjUAz0iAxA5S9pu2RtHUl_us6qCgsAGN2h5RwrZ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7127" cy="917569"/>
                    </a:xfrm>
                    <a:prstGeom prst="rect">
                      <a:avLst/>
                    </a:prstGeom>
                    <a:noFill/>
                    <a:ln>
                      <a:noFill/>
                    </a:ln>
                  </pic:spPr>
                </pic:pic>
              </a:graphicData>
            </a:graphic>
          </wp:inline>
        </w:drawing>
      </w:r>
    </w:p>
    <w:p w14:paraId="173DF2EA" w14:textId="77777777" w:rsidR="0022573B" w:rsidRDefault="0022573B" w:rsidP="0022573B">
      <w:pPr>
        <w:ind w:left="360"/>
        <w:rPr>
          <w:rFonts w:ascii="Times" w:eastAsia="Times New Roman" w:hAnsi="Times" w:cs="Times New Roman"/>
          <w:sz w:val="20"/>
          <w:szCs w:val="20"/>
        </w:rPr>
      </w:pPr>
    </w:p>
    <w:p w14:paraId="3E9CA62B" w14:textId="6C8B6F21" w:rsidR="0022573B" w:rsidRDefault="0022573B" w:rsidP="0022573B">
      <w:pPr>
        <w:pStyle w:val="Heading3"/>
        <w:rPr>
          <w:rFonts w:ascii="Arial" w:hAnsi="Arial" w:cs="Arial"/>
          <w:sz w:val="26"/>
          <w:szCs w:val="26"/>
        </w:rPr>
      </w:pPr>
      <w:r w:rsidRPr="00C161DD">
        <w:rPr>
          <w:rFonts w:ascii="Arial" w:hAnsi="Arial" w:cs="Arial"/>
          <w:sz w:val="26"/>
          <w:szCs w:val="26"/>
        </w:rPr>
        <w:t>Test Your Understanding</w:t>
      </w:r>
    </w:p>
    <w:p w14:paraId="3C3327BF" w14:textId="6E542478" w:rsidR="00E9224C" w:rsidRPr="00E9224C" w:rsidRDefault="00E9224C" w:rsidP="00E9224C">
      <w:r>
        <w:t>&lt;ignore&gt;</w:t>
      </w:r>
    </w:p>
    <w:p w14:paraId="1A9F8B14" w14:textId="77777777" w:rsidR="0022573B" w:rsidRDefault="0022573B" w:rsidP="0022573B"/>
    <w:p w14:paraId="75A72E5E" w14:textId="77777777" w:rsidR="0022573B" w:rsidRDefault="0022573B" w:rsidP="0022573B">
      <w:pPr>
        <w:rPr>
          <w:rFonts w:ascii="Arial" w:hAnsi="Arial" w:cs="Arial"/>
          <w:sz w:val="20"/>
          <w:szCs w:val="20"/>
        </w:rPr>
      </w:pPr>
      <w:r w:rsidRPr="00DF1FDF">
        <w:rPr>
          <w:rFonts w:ascii="Arial" w:hAnsi="Arial" w:cs="Arial"/>
          <w:sz w:val="20"/>
          <w:szCs w:val="20"/>
        </w:rPr>
        <w:t>Which transaction in column A correctly matches with the corresponding account changes in column B?</w:t>
      </w:r>
    </w:p>
    <w:p w14:paraId="29AABD84" w14:textId="77777777" w:rsidR="0022573B" w:rsidRPr="00DF1FDF" w:rsidRDefault="0022573B" w:rsidP="0022573B">
      <w:pPr>
        <w:rPr>
          <w:rFonts w:ascii="Arial" w:hAnsi="Arial" w:cs="Arial"/>
          <w:sz w:val="20"/>
          <w:szCs w:val="20"/>
        </w:rPr>
      </w:pPr>
    </w:p>
    <w:p w14:paraId="1635440D" w14:textId="77777777" w:rsidR="0022573B" w:rsidRPr="00DF1FDF" w:rsidRDefault="0022573B" w:rsidP="0022573B">
      <w:pPr>
        <w:ind w:left="-284"/>
        <w:rPr>
          <w:rFonts w:ascii="Arial" w:hAnsi="Arial" w:cs="Arial"/>
          <w:sz w:val="20"/>
          <w:szCs w:val="20"/>
        </w:rPr>
      </w:pPr>
      <w:r w:rsidRPr="00DF1FDF">
        <w:rPr>
          <w:rFonts w:ascii="Arial" w:hAnsi="Arial" w:cs="Arial"/>
          <w:sz w:val="20"/>
          <w:szCs w:val="20"/>
        </w:rPr>
        <w:t>   </w:t>
      </w:r>
      <w:r w:rsidRPr="00DF1FDF">
        <w:rPr>
          <w:rFonts w:ascii="Arial" w:hAnsi="Arial" w:cs="Arial"/>
          <w:sz w:val="20"/>
          <w:szCs w:val="20"/>
          <w:u w:val="single"/>
        </w:rPr>
        <w:t>Column A</w:t>
      </w:r>
      <w:r w:rsidRPr="00DF1FDF">
        <w:rPr>
          <w:rFonts w:ascii="Arial" w:hAnsi="Arial" w:cs="Arial"/>
          <w:sz w:val="20"/>
          <w:szCs w:val="20"/>
        </w:rPr>
        <w:t xml:space="preserve">                                        </w:t>
      </w:r>
      <w:r w:rsidRPr="00DF1FDF">
        <w:rPr>
          <w:rFonts w:ascii="Arial" w:hAnsi="Arial" w:cs="Arial"/>
          <w:sz w:val="20"/>
          <w:szCs w:val="20"/>
          <w:u w:val="single"/>
        </w:rPr>
        <w:t>Column B</w:t>
      </w:r>
    </w:p>
    <w:p w14:paraId="14806B0F" w14:textId="38509AFC" w:rsidR="0022573B" w:rsidRPr="00DF1FDF" w:rsidRDefault="0022573B" w:rsidP="0022573B">
      <w:pPr>
        <w:ind w:left="-284" w:right="-1623"/>
        <w:rPr>
          <w:rFonts w:ascii="Arial" w:hAnsi="Arial" w:cs="Arial"/>
          <w:sz w:val="20"/>
          <w:szCs w:val="20"/>
        </w:rPr>
      </w:pPr>
      <w:r w:rsidRPr="00DF1FDF">
        <w:rPr>
          <w:rFonts w:ascii="Arial" w:hAnsi="Arial" w:cs="Arial"/>
          <w:sz w:val="20"/>
          <w:szCs w:val="20"/>
        </w:rPr>
        <w:t>a. Purchase supplies on account   </w:t>
      </w:r>
      <w:r w:rsidR="005C500D">
        <w:rPr>
          <w:rFonts w:ascii="Arial" w:hAnsi="Arial" w:cs="Arial"/>
          <w:sz w:val="20"/>
          <w:szCs w:val="20"/>
        </w:rPr>
        <w:t xml:space="preserve">  </w:t>
      </w:r>
      <w:r w:rsidRPr="00DF1FDF">
        <w:rPr>
          <w:rFonts w:ascii="Arial" w:hAnsi="Arial" w:cs="Arial"/>
          <w:sz w:val="20"/>
          <w:szCs w:val="20"/>
        </w:rPr>
        <w:t> </w:t>
      </w:r>
      <w:r w:rsidR="00F84F48">
        <w:rPr>
          <w:rFonts w:ascii="Arial" w:hAnsi="Arial" w:cs="Arial"/>
          <w:sz w:val="20"/>
          <w:szCs w:val="20"/>
        </w:rPr>
        <w:t>=&gt;</w:t>
      </w:r>
      <w:r w:rsidRPr="00DF1FDF">
        <w:rPr>
          <w:rFonts w:ascii="Arial" w:hAnsi="Arial" w:cs="Arial"/>
          <w:sz w:val="20"/>
          <w:szCs w:val="20"/>
        </w:rPr>
        <w:t>  </w:t>
      </w:r>
      <w:r w:rsidR="005C500D">
        <w:rPr>
          <w:rFonts w:ascii="Arial" w:hAnsi="Arial" w:cs="Arial"/>
          <w:sz w:val="20"/>
          <w:szCs w:val="20"/>
        </w:rPr>
        <w:t xml:space="preserve">  </w:t>
      </w:r>
      <w:bookmarkStart w:id="0" w:name="_GoBack"/>
      <w:bookmarkEnd w:id="0"/>
      <w:r w:rsidRPr="00DF1FDF">
        <w:rPr>
          <w:rFonts w:ascii="Arial" w:hAnsi="Arial" w:cs="Arial"/>
          <w:i/>
          <w:iCs/>
          <w:sz w:val="20"/>
          <w:szCs w:val="20"/>
        </w:rPr>
        <w:t>Retained Earnings</w:t>
      </w:r>
      <w:r w:rsidRPr="00DF1FDF">
        <w:rPr>
          <w:rFonts w:ascii="Arial" w:hAnsi="Arial" w:cs="Arial"/>
          <w:sz w:val="20"/>
          <w:szCs w:val="20"/>
        </w:rPr>
        <w:t xml:space="preserve"> increases (for expense) AND </w:t>
      </w:r>
      <w:r w:rsidRPr="00DF1FDF">
        <w:rPr>
          <w:rFonts w:ascii="Arial" w:hAnsi="Arial" w:cs="Arial"/>
          <w:i/>
          <w:iCs/>
          <w:sz w:val="20"/>
          <w:szCs w:val="20"/>
        </w:rPr>
        <w:t>Accounts Payable</w:t>
      </w:r>
      <w:r w:rsidRPr="00DF1FDF">
        <w:rPr>
          <w:rFonts w:ascii="Arial" w:hAnsi="Arial" w:cs="Arial"/>
          <w:sz w:val="20"/>
          <w:szCs w:val="20"/>
        </w:rPr>
        <w:t xml:space="preserve"> decreases </w:t>
      </w:r>
    </w:p>
    <w:p w14:paraId="1D97EB1A" w14:textId="311BE704" w:rsidR="0022573B" w:rsidRPr="00DF1FDF" w:rsidRDefault="0022573B" w:rsidP="0022573B">
      <w:pPr>
        <w:ind w:left="-284"/>
        <w:rPr>
          <w:rFonts w:ascii="Arial" w:hAnsi="Arial" w:cs="Arial"/>
          <w:sz w:val="20"/>
          <w:szCs w:val="20"/>
        </w:rPr>
      </w:pPr>
      <w:r w:rsidRPr="00DF1FDF">
        <w:rPr>
          <w:rFonts w:ascii="Arial" w:hAnsi="Arial" w:cs="Arial"/>
          <w:sz w:val="20"/>
          <w:szCs w:val="20"/>
        </w:rPr>
        <w:t>b. Sell to customers on account  </w:t>
      </w:r>
      <w:r w:rsidR="00FA1C1D">
        <w:rPr>
          <w:rFonts w:ascii="Arial" w:hAnsi="Arial" w:cs="Arial"/>
          <w:sz w:val="20"/>
          <w:szCs w:val="20"/>
        </w:rPr>
        <w:t xml:space="preserve"> </w:t>
      </w:r>
      <w:r w:rsidR="00F84F48">
        <w:rPr>
          <w:rFonts w:ascii="Arial" w:hAnsi="Arial" w:cs="Arial"/>
          <w:sz w:val="20"/>
          <w:szCs w:val="20"/>
        </w:rPr>
        <w:t>=&gt;</w:t>
      </w:r>
      <w:r w:rsidRPr="00DF1FDF">
        <w:rPr>
          <w:rFonts w:ascii="Arial" w:hAnsi="Arial" w:cs="Arial"/>
          <w:sz w:val="20"/>
          <w:szCs w:val="20"/>
        </w:rPr>
        <w:t>      </w:t>
      </w:r>
      <w:r w:rsidRPr="00DF1FDF">
        <w:rPr>
          <w:rFonts w:ascii="Arial" w:hAnsi="Arial" w:cs="Arial"/>
          <w:i/>
          <w:iCs/>
          <w:sz w:val="20"/>
          <w:szCs w:val="20"/>
        </w:rPr>
        <w:t>Accounts Receivable</w:t>
      </w:r>
      <w:r w:rsidRPr="00DF1FDF">
        <w:rPr>
          <w:rFonts w:ascii="Arial" w:hAnsi="Arial" w:cs="Arial"/>
          <w:sz w:val="20"/>
          <w:szCs w:val="20"/>
        </w:rPr>
        <w:t xml:space="preserve"> increases AND </w:t>
      </w:r>
      <w:r w:rsidRPr="00DF1FDF">
        <w:rPr>
          <w:rFonts w:ascii="Arial" w:hAnsi="Arial" w:cs="Arial"/>
          <w:i/>
          <w:iCs/>
          <w:sz w:val="20"/>
          <w:szCs w:val="20"/>
        </w:rPr>
        <w:t>Retained Earnings</w:t>
      </w:r>
      <w:r>
        <w:rPr>
          <w:rFonts w:ascii="Arial" w:hAnsi="Arial" w:cs="Arial"/>
          <w:sz w:val="20"/>
          <w:szCs w:val="20"/>
        </w:rPr>
        <w:t xml:space="preserve"> </w:t>
      </w:r>
      <w:r w:rsidRPr="00DF1FDF">
        <w:rPr>
          <w:rFonts w:ascii="Arial" w:hAnsi="Arial" w:cs="Arial"/>
          <w:sz w:val="20"/>
          <w:szCs w:val="20"/>
        </w:rPr>
        <w:t>decreases (for revenue)</w:t>
      </w:r>
    </w:p>
    <w:p w14:paraId="68231750" w14:textId="74F71EFD" w:rsidR="0022573B" w:rsidRPr="00664194" w:rsidRDefault="0022573B" w:rsidP="0022573B">
      <w:pPr>
        <w:ind w:left="-284"/>
        <w:rPr>
          <w:rFonts w:ascii="Arial" w:hAnsi="Arial" w:cs="Arial"/>
          <w:color w:val="008000"/>
          <w:sz w:val="20"/>
          <w:szCs w:val="20"/>
        </w:rPr>
      </w:pPr>
      <w:r w:rsidRPr="00664194">
        <w:rPr>
          <w:rFonts w:ascii="Arial" w:hAnsi="Arial" w:cs="Arial"/>
          <w:color w:val="008000"/>
          <w:sz w:val="20"/>
          <w:szCs w:val="20"/>
        </w:rPr>
        <w:t>c. Pay cas</w:t>
      </w:r>
      <w:r>
        <w:rPr>
          <w:rFonts w:ascii="Arial" w:hAnsi="Arial" w:cs="Arial"/>
          <w:color w:val="008000"/>
          <w:sz w:val="20"/>
          <w:szCs w:val="20"/>
        </w:rPr>
        <w:t>h on account</w:t>
      </w:r>
      <w:r>
        <w:rPr>
          <w:rFonts w:ascii="Arial" w:hAnsi="Arial" w:cs="Arial"/>
          <w:color w:val="008000"/>
          <w:sz w:val="20"/>
          <w:szCs w:val="20"/>
        </w:rPr>
        <w:tab/>
        <w:t xml:space="preserve">    </w:t>
      </w:r>
      <w:r w:rsidR="00F84F48">
        <w:rPr>
          <w:rFonts w:ascii="Arial" w:hAnsi="Arial" w:cs="Arial"/>
          <w:color w:val="008000"/>
          <w:sz w:val="20"/>
          <w:szCs w:val="20"/>
        </w:rPr>
        <w:t>=&gt;</w:t>
      </w:r>
      <w:r>
        <w:rPr>
          <w:rFonts w:ascii="Arial" w:hAnsi="Arial" w:cs="Arial"/>
          <w:color w:val="008000"/>
          <w:sz w:val="20"/>
          <w:szCs w:val="20"/>
        </w:rPr>
        <w:t xml:space="preserve">          </w:t>
      </w:r>
      <w:r w:rsidRPr="00664194">
        <w:rPr>
          <w:rFonts w:ascii="Arial" w:hAnsi="Arial" w:cs="Arial"/>
          <w:i/>
          <w:iCs/>
          <w:color w:val="008000"/>
          <w:sz w:val="20"/>
          <w:szCs w:val="20"/>
        </w:rPr>
        <w:t>Accounts Payable</w:t>
      </w:r>
      <w:r w:rsidRPr="00664194">
        <w:rPr>
          <w:rFonts w:ascii="Arial" w:hAnsi="Arial" w:cs="Arial"/>
          <w:color w:val="008000"/>
          <w:sz w:val="20"/>
          <w:szCs w:val="20"/>
        </w:rPr>
        <w:t xml:space="preserve"> decreases AND </w:t>
      </w:r>
      <w:r w:rsidRPr="00664194">
        <w:rPr>
          <w:rFonts w:ascii="Arial" w:hAnsi="Arial" w:cs="Arial"/>
          <w:i/>
          <w:iCs/>
          <w:color w:val="008000"/>
          <w:sz w:val="20"/>
          <w:szCs w:val="20"/>
        </w:rPr>
        <w:t>Cash</w:t>
      </w:r>
      <w:r w:rsidRPr="00664194">
        <w:rPr>
          <w:rFonts w:ascii="Arial" w:hAnsi="Arial" w:cs="Arial"/>
          <w:color w:val="008000"/>
          <w:sz w:val="20"/>
          <w:szCs w:val="20"/>
        </w:rPr>
        <w:t xml:space="preserve"> decreases</w:t>
      </w:r>
    </w:p>
    <w:p w14:paraId="25425438" w14:textId="2D4F9B5C" w:rsidR="0022573B" w:rsidRPr="00DF1FDF" w:rsidRDefault="0022573B" w:rsidP="0022573B">
      <w:pPr>
        <w:ind w:left="-284"/>
        <w:rPr>
          <w:rFonts w:ascii="Arial" w:hAnsi="Arial" w:cs="Arial"/>
          <w:sz w:val="20"/>
          <w:szCs w:val="20"/>
        </w:rPr>
      </w:pPr>
      <w:r w:rsidRPr="00DF1FDF">
        <w:rPr>
          <w:rFonts w:ascii="Arial" w:hAnsi="Arial" w:cs="Arial"/>
          <w:sz w:val="20"/>
          <w:szCs w:val="20"/>
        </w:rPr>
        <w:t>d</w:t>
      </w:r>
      <w:r>
        <w:rPr>
          <w:rFonts w:ascii="Arial" w:hAnsi="Arial" w:cs="Arial"/>
          <w:sz w:val="20"/>
          <w:szCs w:val="20"/>
        </w:rPr>
        <w:t xml:space="preserve">. Receive cash on </w:t>
      </w:r>
      <w:proofErr w:type="gramStart"/>
      <w:r>
        <w:rPr>
          <w:rFonts w:ascii="Arial" w:hAnsi="Arial" w:cs="Arial"/>
          <w:sz w:val="20"/>
          <w:szCs w:val="20"/>
        </w:rPr>
        <w:t>account</w:t>
      </w:r>
      <w:r w:rsidR="00F84F48">
        <w:rPr>
          <w:rFonts w:ascii="Arial" w:hAnsi="Arial" w:cs="Arial"/>
          <w:sz w:val="20"/>
          <w:szCs w:val="20"/>
        </w:rPr>
        <w:t xml:space="preserve">  =</w:t>
      </w:r>
      <w:proofErr w:type="gramEnd"/>
      <w:r w:rsidR="00F84F48">
        <w:rPr>
          <w:rFonts w:ascii="Arial" w:hAnsi="Arial" w:cs="Arial"/>
          <w:sz w:val="20"/>
          <w:szCs w:val="20"/>
        </w:rPr>
        <w:t>&gt;</w:t>
      </w:r>
      <w:r>
        <w:rPr>
          <w:rFonts w:ascii="Arial" w:hAnsi="Arial" w:cs="Arial"/>
          <w:sz w:val="20"/>
          <w:szCs w:val="20"/>
        </w:rPr>
        <w:tab/>
        <w:t xml:space="preserve"> </w:t>
      </w:r>
      <w:r w:rsidRPr="00DF1FDF">
        <w:rPr>
          <w:rFonts w:ascii="Arial" w:hAnsi="Arial" w:cs="Arial"/>
          <w:i/>
          <w:iCs/>
          <w:sz w:val="20"/>
          <w:szCs w:val="20"/>
        </w:rPr>
        <w:t>Cash</w:t>
      </w:r>
      <w:r w:rsidRPr="00DF1FDF">
        <w:rPr>
          <w:rFonts w:ascii="Arial" w:hAnsi="Arial" w:cs="Arial"/>
          <w:sz w:val="20"/>
          <w:szCs w:val="20"/>
        </w:rPr>
        <w:t xml:space="preserve"> decreases AND </w:t>
      </w:r>
      <w:r w:rsidRPr="00DF1FDF">
        <w:rPr>
          <w:rFonts w:ascii="Arial" w:hAnsi="Arial" w:cs="Arial"/>
          <w:i/>
          <w:iCs/>
          <w:sz w:val="20"/>
          <w:szCs w:val="20"/>
        </w:rPr>
        <w:t>Accounts Receivable</w:t>
      </w:r>
      <w:r w:rsidRPr="00DF1FDF">
        <w:rPr>
          <w:rFonts w:ascii="Arial" w:hAnsi="Arial" w:cs="Arial"/>
          <w:sz w:val="20"/>
          <w:szCs w:val="20"/>
        </w:rPr>
        <w:t xml:space="preserve"> increases</w:t>
      </w:r>
    </w:p>
    <w:p w14:paraId="7CA5C15B" w14:textId="2D0802E9" w:rsidR="0022573B" w:rsidRDefault="0022573B" w:rsidP="0022573B">
      <w:pPr>
        <w:ind w:left="-284"/>
        <w:rPr>
          <w:rFonts w:ascii="Times" w:eastAsia="Times New Roman" w:hAnsi="Times" w:cs="Times New Roman"/>
          <w:sz w:val="20"/>
          <w:szCs w:val="20"/>
        </w:rPr>
      </w:pPr>
    </w:p>
    <w:p w14:paraId="27646D1A" w14:textId="6CB2D2D1" w:rsidR="00E9224C" w:rsidRPr="00DF1FDF" w:rsidRDefault="00E9224C" w:rsidP="0022573B">
      <w:pPr>
        <w:ind w:left="-284"/>
        <w:rPr>
          <w:rFonts w:ascii="Times" w:eastAsia="Times New Roman" w:hAnsi="Times" w:cs="Times New Roman"/>
          <w:sz w:val="20"/>
          <w:szCs w:val="20"/>
        </w:rPr>
      </w:pPr>
      <w:r>
        <w:rPr>
          <w:rFonts w:ascii="Times" w:eastAsia="Times New Roman" w:hAnsi="Times" w:cs="Times New Roman"/>
          <w:sz w:val="20"/>
          <w:szCs w:val="20"/>
        </w:rPr>
        <w:t>&lt;/ignore&gt;</w:t>
      </w:r>
    </w:p>
    <w:p w14:paraId="22485670" w14:textId="77777777" w:rsidR="0022573B" w:rsidRPr="009D3EA4" w:rsidRDefault="0022573B" w:rsidP="009D3EA4">
      <w:pPr>
        <w:rPr>
          <w:rFonts w:ascii="Times" w:eastAsia="Times New Roman" w:hAnsi="Times" w:cs="Times New Roman"/>
          <w:sz w:val="20"/>
          <w:szCs w:val="20"/>
        </w:rPr>
      </w:pPr>
    </w:p>
    <w:p w14:paraId="7606E610" w14:textId="1700DF1C" w:rsidR="00BB3815" w:rsidRDefault="00BB3815" w:rsidP="001772FE">
      <w:pPr>
        <w:spacing w:before="280" w:after="280"/>
        <w:rPr>
          <w:rFonts w:ascii="Arial" w:eastAsia="Times New Roman" w:hAnsi="Arial" w:cs="Arial"/>
          <w:color w:val="000000"/>
          <w:sz w:val="20"/>
          <w:szCs w:val="20"/>
        </w:rPr>
      </w:pPr>
    </w:p>
    <w:p w14:paraId="2F4E04F8" w14:textId="77777777"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6F8"/>
    <w:multiLevelType w:val="multilevel"/>
    <w:tmpl w:val="1A48C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54EF6"/>
    <w:multiLevelType w:val="hybridMultilevel"/>
    <w:tmpl w:val="D748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D8C3207"/>
    <w:multiLevelType w:val="hybridMultilevel"/>
    <w:tmpl w:val="CCF0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30448"/>
    <w:rsid w:val="00090699"/>
    <w:rsid w:val="00110FC0"/>
    <w:rsid w:val="00131EA0"/>
    <w:rsid w:val="001772FE"/>
    <w:rsid w:val="001B069B"/>
    <w:rsid w:val="001D59EA"/>
    <w:rsid w:val="0022573B"/>
    <w:rsid w:val="0028002C"/>
    <w:rsid w:val="002817BE"/>
    <w:rsid w:val="002D6561"/>
    <w:rsid w:val="002E658F"/>
    <w:rsid w:val="003D2DC4"/>
    <w:rsid w:val="00422CD2"/>
    <w:rsid w:val="0046039D"/>
    <w:rsid w:val="005C500D"/>
    <w:rsid w:val="005E232C"/>
    <w:rsid w:val="00692505"/>
    <w:rsid w:val="00694862"/>
    <w:rsid w:val="006E781A"/>
    <w:rsid w:val="006F02B9"/>
    <w:rsid w:val="006F13DD"/>
    <w:rsid w:val="00773866"/>
    <w:rsid w:val="00794FEF"/>
    <w:rsid w:val="007A3187"/>
    <w:rsid w:val="007D13D1"/>
    <w:rsid w:val="007E43D5"/>
    <w:rsid w:val="0080273E"/>
    <w:rsid w:val="008053BD"/>
    <w:rsid w:val="00813CB8"/>
    <w:rsid w:val="008545EB"/>
    <w:rsid w:val="00897475"/>
    <w:rsid w:val="008B3007"/>
    <w:rsid w:val="008B30B6"/>
    <w:rsid w:val="00940302"/>
    <w:rsid w:val="009D3EA4"/>
    <w:rsid w:val="00A424BF"/>
    <w:rsid w:val="00A659D3"/>
    <w:rsid w:val="00AC29CD"/>
    <w:rsid w:val="00B223B6"/>
    <w:rsid w:val="00B92B27"/>
    <w:rsid w:val="00BB3815"/>
    <w:rsid w:val="00C11C76"/>
    <w:rsid w:val="00C161DD"/>
    <w:rsid w:val="00C40E77"/>
    <w:rsid w:val="00C529DE"/>
    <w:rsid w:val="00C60AC1"/>
    <w:rsid w:val="00C7646D"/>
    <w:rsid w:val="00C96D8C"/>
    <w:rsid w:val="00CD7696"/>
    <w:rsid w:val="00D47F34"/>
    <w:rsid w:val="00DA706C"/>
    <w:rsid w:val="00DA7487"/>
    <w:rsid w:val="00E5502A"/>
    <w:rsid w:val="00E80189"/>
    <w:rsid w:val="00E9224C"/>
    <w:rsid w:val="00EA2F5F"/>
    <w:rsid w:val="00ED6981"/>
    <w:rsid w:val="00EE7B65"/>
    <w:rsid w:val="00F152AC"/>
    <w:rsid w:val="00F20EB4"/>
    <w:rsid w:val="00F74C1A"/>
    <w:rsid w:val="00F84F48"/>
    <w:rsid w:val="00FA1C1D"/>
    <w:rsid w:val="00FC1DB6"/>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2001BC68-A214-45FE-BEEE-A4C8F28B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2491733">
      <w:bodyDiv w:val="1"/>
      <w:marLeft w:val="0"/>
      <w:marRight w:val="0"/>
      <w:marTop w:val="0"/>
      <w:marBottom w:val="0"/>
      <w:divBdr>
        <w:top w:val="none" w:sz="0" w:space="0" w:color="auto"/>
        <w:left w:val="none" w:sz="0" w:space="0" w:color="auto"/>
        <w:bottom w:val="none" w:sz="0" w:space="0" w:color="auto"/>
        <w:right w:val="none" w:sz="0" w:space="0" w:color="auto"/>
      </w:divBdr>
    </w:div>
    <w:div w:id="625893826">
      <w:bodyDiv w:val="1"/>
      <w:marLeft w:val="0"/>
      <w:marRight w:val="0"/>
      <w:marTop w:val="0"/>
      <w:marBottom w:val="0"/>
      <w:divBdr>
        <w:top w:val="none" w:sz="0" w:space="0" w:color="auto"/>
        <w:left w:val="none" w:sz="0" w:space="0" w:color="auto"/>
        <w:bottom w:val="none" w:sz="0" w:space="0" w:color="auto"/>
        <w:right w:val="none" w:sz="0" w:space="0" w:color="auto"/>
      </w:divBdr>
    </w:div>
    <w:div w:id="1383942166">
      <w:bodyDiv w:val="1"/>
      <w:marLeft w:val="0"/>
      <w:marRight w:val="0"/>
      <w:marTop w:val="0"/>
      <w:marBottom w:val="0"/>
      <w:divBdr>
        <w:top w:val="none" w:sz="0" w:space="0" w:color="auto"/>
        <w:left w:val="none" w:sz="0" w:space="0" w:color="auto"/>
        <w:bottom w:val="none" w:sz="0" w:space="0" w:color="auto"/>
        <w:right w:val="none" w:sz="0" w:space="0" w:color="auto"/>
      </w:divBdr>
    </w:div>
    <w:div w:id="1511069034">
      <w:bodyDiv w:val="1"/>
      <w:marLeft w:val="0"/>
      <w:marRight w:val="0"/>
      <w:marTop w:val="0"/>
      <w:marBottom w:val="0"/>
      <w:divBdr>
        <w:top w:val="none" w:sz="0" w:space="0" w:color="auto"/>
        <w:left w:val="none" w:sz="0" w:space="0" w:color="auto"/>
        <w:bottom w:val="none" w:sz="0" w:space="0" w:color="auto"/>
        <w:right w:val="none" w:sz="0" w:space="0" w:color="auto"/>
      </w:divBdr>
    </w:div>
    <w:div w:id="1559125042">
      <w:bodyDiv w:val="1"/>
      <w:marLeft w:val="0"/>
      <w:marRight w:val="0"/>
      <w:marTop w:val="0"/>
      <w:marBottom w:val="0"/>
      <w:divBdr>
        <w:top w:val="none" w:sz="0" w:space="0" w:color="auto"/>
        <w:left w:val="none" w:sz="0" w:space="0" w:color="auto"/>
        <w:bottom w:val="none" w:sz="0" w:space="0" w:color="auto"/>
        <w:right w:val="none" w:sz="0" w:space="0" w:color="auto"/>
      </w:divBdr>
    </w:div>
    <w:div w:id="1561284635">
      <w:bodyDiv w:val="1"/>
      <w:marLeft w:val="0"/>
      <w:marRight w:val="0"/>
      <w:marTop w:val="0"/>
      <w:marBottom w:val="0"/>
      <w:divBdr>
        <w:top w:val="none" w:sz="0" w:space="0" w:color="auto"/>
        <w:left w:val="none" w:sz="0" w:space="0" w:color="auto"/>
        <w:bottom w:val="none" w:sz="0" w:space="0" w:color="auto"/>
        <w:right w:val="none" w:sz="0" w:space="0" w:color="auto"/>
      </w:divBdr>
    </w:div>
    <w:div w:id="1806577991">
      <w:bodyDiv w:val="1"/>
      <w:marLeft w:val="0"/>
      <w:marRight w:val="0"/>
      <w:marTop w:val="0"/>
      <w:marBottom w:val="0"/>
      <w:divBdr>
        <w:top w:val="none" w:sz="0" w:space="0" w:color="auto"/>
        <w:left w:val="none" w:sz="0" w:space="0" w:color="auto"/>
        <w:bottom w:val="none" w:sz="0" w:space="0" w:color="auto"/>
        <w:right w:val="none" w:sz="0" w:space="0" w:color="auto"/>
      </w:divBdr>
    </w:div>
    <w:div w:id="2104261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14</cp:revision>
  <dcterms:created xsi:type="dcterms:W3CDTF">2019-05-15T04:39:00Z</dcterms:created>
  <dcterms:modified xsi:type="dcterms:W3CDTF">2019-05-28T05:10:00Z</dcterms:modified>
</cp:coreProperties>
</file>