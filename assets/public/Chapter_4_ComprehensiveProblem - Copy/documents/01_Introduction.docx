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92E6" w14:textId="1BC3CA9F" w:rsidR="000C7529" w:rsidRPr="008A0D3C" w:rsidRDefault="0014062A">
      <w:pPr>
        <w:pStyle w:val="Heading6"/>
        <w:rPr>
          <w:ins w:id="0" w:author="Office365 Team" w:date="2019-07-17T17:27:00Z"/>
          <w:sz w:val="52"/>
          <w:szCs w:val="52"/>
          <w:shd w:val="clear" w:color="auto" w:fill="FFFFFF"/>
          <w:rPrChange w:id="1" w:author="Office365 Team" w:date="2019-07-17T17:47:00Z">
            <w:rPr>
              <w:ins w:id="2" w:author="Office365 Team" w:date="2019-07-17T17:27:00Z"/>
              <w:shd w:val="clear" w:color="auto" w:fill="FFFFFF"/>
            </w:rPr>
          </w:rPrChange>
        </w:rPr>
        <w:pPrChange w:id="3" w:author="Office365 Team" w:date="2019-07-17T17:46:00Z">
          <w:pPr>
            <w:pStyle w:val="Heading1"/>
            <w:jc w:val="center"/>
          </w:pPr>
        </w:pPrChange>
      </w:pPr>
      <w:ins w:id="4" w:author="Office365 Team" w:date="2019-07-17T17:41:00Z">
        <w:r w:rsidRPr="008A0D3C">
          <w:rPr>
            <w:sz w:val="52"/>
            <w:szCs w:val="52"/>
            <w:shd w:val="clear" w:color="auto" w:fill="FFFFFF"/>
            <w:rPrChange w:id="5" w:author="Office365 Team" w:date="2019-07-17T17:47:00Z">
              <w:rPr>
                <w:b w:val="0"/>
                <w:bCs w:val="0"/>
                <w:iCs/>
                <w:shd w:val="clear" w:color="auto" w:fill="FFFFFF"/>
              </w:rPr>
            </w:rPrChange>
          </w:rPr>
          <w:t>[</w:t>
        </w:r>
      </w:ins>
      <w:ins w:id="6" w:author="Office365 Team" w:date="2019-07-17T17:22:00Z">
        <w:r w:rsidR="000C7529" w:rsidRPr="008A0D3C">
          <w:rPr>
            <w:sz w:val="52"/>
            <w:szCs w:val="52"/>
            <w:shd w:val="clear" w:color="auto" w:fill="FFFFFF"/>
            <w:rPrChange w:id="7" w:author="Office365 Team" w:date="2019-07-17T17:47:00Z">
              <w:rPr>
                <w:b w:val="0"/>
                <w:bCs w:val="0"/>
                <w:i/>
                <w:iCs/>
                <w:shd w:val="clear" w:color="auto" w:fill="FFFFFF"/>
              </w:rPr>
            </w:rPrChange>
          </w:rPr>
          <w:t>Only for DEV Review</w:t>
        </w:r>
      </w:ins>
      <w:ins w:id="8" w:author="Office365 Team" w:date="2019-07-17T17:41:00Z">
        <w:r w:rsidRPr="008A0D3C">
          <w:rPr>
            <w:sz w:val="52"/>
            <w:szCs w:val="52"/>
            <w:shd w:val="clear" w:color="auto" w:fill="FFFFFF"/>
            <w:rPrChange w:id="9" w:author="Office365 Team" w:date="2019-07-17T17:47:00Z">
              <w:rPr>
                <w:b w:val="0"/>
                <w:bCs w:val="0"/>
                <w:i/>
                <w:iCs/>
                <w:shd w:val="clear" w:color="auto" w:fill="FFFFFF"/>
              </w:rPr>
            </w:rPrChange>
          </w:rPr>
          <w:t>]</w:t>
        </w:r>
      </w:ins>
    </w:p>
    <w:p w14:paraId="7A098589" w14:textId="5A54E482" w:rsidR="0047428D" w:rsidRDefault="0047428D" w:rsidP="0047428D">
      <w:pPr>
        <w:rPr>
          <w:ins w:id="10" w:author="Office365 Team" w:date="2019-07-17T17:27:00Z"/>
          <w:highlight w:val="cyan"/>
        </w:rPr>
      </w:pPr>
    </w:p>
    <w:p w14:paraId="05CF464B" w14:textId="7BC85068" w:rsidR="0047428D" w:rsidRDefault="0047428D" w:rsidP="0047428D">
      <w:pPr>
        <w:rPr>
          <w:ins w:id="11" w:author="Office365 Team" w:date="2019-07-17T17:27:00Z"/>
          <w:highlight w:val="cyan"/>
        </w:rPr>
      </w:pPr>
    </w:p>
    <w:p w14:paraId="4EC1A994" w14:textId="77777777" w:rsidR="0047428D" w:rsidRPr="0047428D" w:rsidRDefault="0047428D">
      <w:pPr>
        <w:rPr>
          <w:ins w:id="12" w:author="Office365 Team" w:date="2019-07-17T17:22:00Z"/>
          <w:highlight w:val="cyan"/>
          <w:rPrChange w:id="13" w:author="Office365 Team" w:date="2019-07-17T17:27:00Z">
            <w:rPr>
              <w:ins w:id="14" w:author="Office365 Team" w:date="2019-07-17T17:22:00Z"/>
              <w:sz w:val="28"/>
              <w:szCs w:val="28"/>
              <w:highlight w:val="cyan"/>
            </w:rPr>
          </w:rPrChange>
        </w:rPr>
        <w:pPrChange w:id="15" w:author="Office365 Team" w:date="2019-07-17T17:27:00Z">
          <w:pPr>
            <w:pStyle w:val="Heading2"/>
          </w:pPr>
        </w:pPrChange>
      </w:pPr>
    </w:p>
    <w:p w14:paraId="0E7D94D7" w14:textId="7B804A15" w:rsidR="000D1D95" w:rsidRPr="00EF5D8B" w:rsidRDefault="000D1D95">
      <w:pPr>
        <w:pStyle w:val="Heading2"/>
        <w:rPr>
          <w:ins w:id="16" w:author="Jasneet Kaur" w:date="2019-07-16T10:45:00Z"/>
          <w:sz w:val="28"/>
          <w:szCs w:val="28"/>
          <w:highlight w:val="cyan"/>
          <w:rPrChange w:id="17" w:author="Office365 Team" w:date="2019-07-16T13:12:00Z">
            <w:rPr>
              <w:ins w:id="18" w:author="Jasneet Kaur" w:date="2019-07-16T10:45:00Z"/>
              <w:highlight w:val="yellow"/>
            </w:rPr>
          </w:rPrChange>
        </w:rPr>
        <w:pPrChange w:id="19" w:author="Office365 Team" w:date="2019-07-16T13:12:00Z">
          <w:pPr/>
        </w:pPrChange>
      </w:pPr>
      <w:ins w:id="20" w:author="Jasneet Kaur" w:date="2019-07-16T10:45:00Z">
        <w:r w:rsidRPr="00EF5D8B">
          <w:rPr>
            <w:sz w:val="28"/>
            <w:szCs w:val="28"/>
            <w:highlight w:val="cyan"/>
            <w:rPrChange w:id="21" w:author="Office365 Team" w:date="2019-07-16T13:12:00Z">
              <w:rPr>
                <w:b/>
                <w:bCs/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22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23" w:author="Mallika" w:date="2019-07-11T23:13:00Z"/>
          <w:highlight w:val="yellow"/>
        </w:rPr>
        <w:pPrChange w:id="24" w:author="Office365 Team" w:date="2019-07-12T14:47:00Z">
          <w:pPr>
            <w:pStyle w:val="Heading2"/>
          </w:pPr>
        </w:pPrChange>
      </w:pPr>
      <w:del w:id="25" w:author="Mallika" w:date="2019-07-11T23:13:00Z">
        <w:r w:rsidRPr="00FA6D73" w:rsidDel="00E60695">
          <w:rPr>
            <w:highlight w:val="yellow"/>
          </w:rPr>
          <w:delText>Introduction</w:delText>
        </w:r>
      </w:del>
    </w:p>
    <w:p w14:paraId="7B9B2B3A" w14:textId="77777777" w:rsidR="001F763A" w:rsidRPr="00FA6D73" w:rsidDel="00E60695" w:rsidRDefault="001F763A">
      <w:pPr>
        <w:rPr>
          <w:del w:id="26" w:author="Mallika" w:date="2019-07-11T23:13:00Z"/>
          <w:sz w:val="20"/>
          <w:szCs w:val="20"/>
        </w:rPr>
      </w:pPr>
      <w:del w:id="27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28" w:author="Office365 Team" w:date="2019-07-12T14:47:00Z"/>
        </w:rPr>
        <w:pPrChange w:id="29" w:author="Office365 Team" w:date="2019-07-12T14:47:00Z">
          <w:pPr>
            <w:pStyle w:val="Heading2"/>
          </w:pPr>
        </w:pPrChange>
      </w:pPr>
      <w:del w:id="30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31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6418AE26" w:rsidR="00E60695" w:rsidRDefault="00E60695" w:rsidP="00330226">
      <w:pPr>
        <w:rPr>
          <w:ins w:id="32" w:author="Mallika" w:date="2019-07-11T23:05:00Z"/>
          <w:rFonts w:ascii="Arial" w:hAnsi="Arial" w:cs="Arial"/>
          <w:sz w:val="20"/>
          <w:szCs w:val="20"/>
        </w:rPr>
      </w:pPr>
      <w:ins w:id="33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34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35" w:author="Office365 Team" w:date="2019-08-14T14:38:00Z">
          <w:r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6" w:author="Office365 Team" w:date="2019-08-14T14:38:00Z">
        <w:r w:rsidR="00DA38D2">
          <w:rPr>
            <w:rFonts w:ascii="Arial" w:hAnsi="Arial" w:cs="Arial"/>
            <w:sz w:val="20"/>
            <w:szCs w:val="20"/>
          </w:rPr>
          <w:t>4</w:t>
        </w:r>
      </w:ins>
      <w:ins w:id="37" w:author="Mallika" w:date="2019-07-11T23:11:00Z">
        <w:r>
          <w:rPr>
            <w:rFonts w:ascii="Arial" w:hAnsi="Arial" w:cs="Arial"/>
            <w:sz w:val="20"/>
            <w:szCs w:val="20"/>
          </w:rPr>
          <w:t xml:space="preserve"> to create </w:t>
        </w:r>
      </w:ins>
      <w:ins w:id="38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39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40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41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42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43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44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7725052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45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46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47" w:author="Mallika" w:date="2019-07-15T10:05:00Z">
        <w:r w:rsidR="00C26E72">
          <w:rPr>
            <w:highlight w:val="cyan"/>
          </w:rPr>
          <w:t xml:space="preserve"> (Sections </w:t>
        </w:r>
        <w:del w:id="48" w:author="Office365 Team" w:date="2019-08-14T14:38:00Z">
          <w:r w:rsidR="00C26E72" w:rsidDel="00DA38D2">
            <w:rPr>
              <w:highlight w:val="cyan"/>
            </w:rPr>
            <w:delText>4</w:delText>
          </w:r>
        </w:del>
      </w:ins>
      <w:ins w:id="49" w:author="Office365 Team" w:date="2019-08-14T14:38:00Z">
        <w:r w:rsidR="00DA38D2">
          <w:rPr>
            <w:highlight w:val="cyan"/>
          </w:rPr>
          <w:t>5</w:t>
        </w:r>
      </w:ins>
      <w:ins w:id="50" w:author="Mallika" w:date="2019-07-15T10:05:00Z">
        <w:r w:rsidR="00C26E72">
          <w:rPr>
            <w:highlight w:val="cyan"/>
          </w:rPr>
          <w:t xml:space="preserve">.2 – Sections </w:t>
        </w:r>
        <w:del w:id="51" w:author="Office365 Team" w:date="2019-08-14T14:38:00Z">
          <w:r w:rsidR="00C26E72" w:rsidDel="00DA38D2">
            <w:rPr>
              <w:highlight w:val="cyan"/>
            </w:rPr>
            <w:delText>4</w:delText>
          </w:r>
        </w:del>
      </w:ins>
      <w:ins w:id="52" w:author="Office365 Team" w:date="2019-08-14T14:38:00Z">
        <w:r w:rsidR="00DA38D2">
          <w:rPr>
            <w:highlight w:val="cyan"/>
          </w:rPr>
          <w:t>5</w:t>
        </w:r>
      </w:ins>
      <w:ins w:id="53" w:author="Mallika" w:date="2019-07-15T10:05:00Z">
        <w:r w:rsidR="00C26E72">
          <w:rPr>
            <w:highlight w:val="cyan"/>
          </w:rPr>
          <w:t>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54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55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56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57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1668912D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58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59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60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</w:t>
        </w:r>
        <w:del w:id="61" w:author="Office365 Team" w:date="2019-08-14T14:38:00Z">
          <w:r w:rsidR="00C26E72" w:rsidDel="00DA38D2">
            <w:rPr>
              <w:rFonts w:ascii="Arial" w:hAnsi="Arial" w:cs="Arial"/>
              <w:sz w:val="20"/>
              <w:szCs w:val="20"/>
              <w:highlight w:val="cyan"/>
            </w:rPr>
            <w:delText>4</w:delText>
          </w:r>
        </w:del>
      </w:ins>
      <w:ins w:id="62" w:author="Office365 Team" w:date="2019-08-14T14:38:00Z">
        <w:r w:rsidR="00DA38D2">
          <w:rPr>
            <w:rFonts w:ascii="Arial" w:hAnsi="Arial" w:cs="Arial"/>
            <w:sz w:val="20"/>
            <w:szCs w:val="20"/>
            <w:highlight w:val="cyan"/>
          </w:rPr>
          <w:t>5</w:t>
        </w:r>
      </w:ins>
      <w:ins w:id="63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.8- </w:t>
        </w:r>
        <w:del w:id="64" w:author="Office365 Team" w:date="2019-08-14T14:38:00Z">
          <w:r w:rsidR="00C26E72" w:rsidDel="00DA38D2">
            <w:rPr>
              <w:rFonts w:ascii="Arial" w:hAnsi="Arial" w:cs="Arial"/>
              <w:sz w:val="20"/>
              <w:szCs w:val="20"/>
              <w:highlight w:val="cyan"/>
            </w:rPr>
            <w:delText>4</w:delText>
          </w:r>
        </w:del>
      </w:ins>
      <w:ins w:id="65" w:author="Office365 Team" w:date="2019-08-14T14:38:00Z">
        <w:r w:rsidR="00DA38D2">
          <w:rPr>
            <w:rFonts w:ascii="Arial" w:hAnsi="Arial" w:cs="Arial"/>
            <w:sz w:val="20"/>
            <w:szCs w:val="20"/>
            <w:highlight w:val="cyan"/>
          </w:rPr>
          <w:t>5</w:t>
        </w:r>
      </w:ins>
      <w:bookmarkStart w:id="66" w:name="_GoBack"/>
      <w:bookmarkEnd w:id="66"/>
      <w:ins w:id="67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>.13)</w:t>
        </w:r>
      </w:ins>
      <w:del w:id="68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69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70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71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72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73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74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132</cp:revision>
  <dcterms:created xsi:type="dcterms:W3CDTF">2019-04-24T16:59:00Z</dcterms:created>
  <dcterms:modified xsi:type="dcterms:W3CDTF">2019-08-14T09:08:00Z</dcterms:modified>
</cp:coreProperties>
</file>