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8992E6" w14:textId="1BC3CA9F" w:rsidR="000C7529" w:rsidRPr="00297F83" w:rsidRDefault="0014062A" w:rsidP="00297F83">
      <w:pPr>
        <w:pStyle w:val="Heading5"/>
        <w:rPr>
          <w:ins w:id="0" w:author="Office365 Team" w:date="2019-07-17T17:27:00Z"/>
          <w:sz w:val="40"/>
          <w:szCs w:val="40"/>
          <w:shd w:val="clear" w:color="auto" w:fill="FFFFFF"/>
          <w:rPrChange w:id="1" w:author="Office365 Team" w:date="2019-07-17T17:41:00Z">
            <w:rPr>
              <w:ins w:id="2" w:author="Office365 Team" w:date="2019-07-17T17:27:00Z"/>
              <w:sz w:val="40"/>
              <w:szCs w:val="40"/>
              <w:shd w:val="clear" w:color="auto" w:fill="FFFFFF"/>
            </w:rPr>
          </w:rPrChange>
        </w:rPr>
        <w:pPrChange w:id="3" w:author="Office365 Team" w:date="2019-07-17T17:41:00Z">
          <w:pPr>
            <w:pStyle w:val="Heading1"/>
            <w:jc w:val="center"/>
          </w:pPr>
        </w:pPrChange>
      </w:pPr>
      <w:ins w:id="4" w:author="Office365 Team" w:date="2019-07-17T17:41:00Z">
        <w:r>
          <w:rPr>
            <w:sz w:val="40"/>
            <w:szCs w:val="40"/>
            <w:shd w:val="clear" w:color="auto" w:fill="FFFFFF"/>
          </w:rPr>
          <w:t>[</w:t>
        </w:r>
      </w:ins>
      <w:ins w:id="5" w:author="Office365 Team" w:date="2019-07-17T17:22:00Z">
        <w:r w:rsidR="000C7529" w:rsidRPr="00297F83">
          <w:rPr>
            <w:sz w:val="40"/>
            <w:szCs w:val="40"/>
            <w:shd w:val="clear" w:color="auto" w:fill="FFFFFF"/>
          </w:rPr>
          <w:t>Only for DEV Review</w:t>
        </w:r>
      </w:ins>
      <w:ins w:id="6" w:author="Office365 Team" w:date="2019-07-17T17:41:00Z">
        <w:r>
          <w:rPr>
            <w:sz w:val="40"/>
            <w:szCs w:val="40"/>
            <w:shd w:val="clear" w:color="auto" w:fill="FFFFFF"/>
          </w:rPr>
          <w:t>]</w:t>
        </w:r>
      </w:ins>
      <w:bookmarkStart w:id="7" w:name="_GoBack"/>
      <w:bookmarkEnd w:id="7"/>
    </w:p>
    <w:p w14:paraId="7A098589" w14:textId="5A54E482" w:rsidR="0047428D" w:rsidRDefault="0047428D" w:rsidP="0047428D">
      <w:pPr>
        <w:rPr>
          <w:ins w:id="8" w:author="Office365 Team" w:date="2019-07-17T17:27:00Z"/>
          <w:highlight w:val="cyan"/>
        </w:rPr>
      </w:pPr>
    </w:p>
    <w:p w14:paraId="05CF464B" w14:textId="7BC85068" w:rsidR="0047428D" w:rsidRDefault="0047428D" w:rsidP="0047428D">
      <w:pPr>
        <w:rPr>
          <w:ins w:id="9" w:author="Office365 Team" w:date="2019-07-17T17:27:00Z"/>
          <w:highlight w:val="cyan"/>
        </w:rPr>
      </w:pPr>
    </w:p>
    <w:p w14:paraId="4EC1A994" w14:textId="77777777" w:rsidR="0047428D" w:rsidRPr="0047428D" w:rsidRDefault="0047428D">
      <w:pPr>
        <w:rPr>
          <w:ins w:id="10" w:author="Office365 Team" w:date="2019-07-17T17:22:00Z"/>
          <w:highlight w:val="cyan"/>
          <w:rPrChange w:id="11" w:author="Office365 Team" w:date="2019-07-17T17:27:00Z">
            <w:rPr>
              <w:ins w:id="12" w:author="Office365 Team" w:date="2019-07-17T17:22:00Z"/>
              <w:sz w:val="28"/>
              <w:szCs w:val="28"/>
              <w:highlight w:val="cyan"/>
            </w:rPr>
          </w:rPrChange>
        </w:rPr>
        <w:pPrChange w:id="13" w:author="Office365 Team" w:date="2019-07-17T17:27:00Z">
          <w:pPr>
            <w:pStyle w:val="Heading2"/>
          </w:pPr>
        </w:pPrChange>
      </w:pPr>
    </w:p>
    <w:p w14:paraId="0E7D94D7" w14:textId="7B804A15" w:rsidR="000D1D95" w:rsidRPr="00EF5D8B" w:rsidRDefault="000D1D95">
      <w:pPr>
        <w:pStyle w:val="Heading2"/>
        <w:rPr>
          <w:ins w:id="14" w:author="Jasneet Kaur" w:date="2019-07-16T10:45:00Z"/>
          <w:sz w:val="28"/>
          <w:szCs w:val="28"/>
          <w:highlight w:val="cyan"/>
          <w:rPrChange w:id="15" w:author="Office365 Team" w:date="2019-07-16T13:12:00Z">
            <w:rPr>
              <w:ins w:id="16" w:author="Jasneet Kaur" w:date="2019-07-16T10:45:00Z"/>
              <w:highlight w:val="yellow"/>
            </w:rPr>
          </w:rPrChange>
        </w:rPr>
        <w:pPrChange w:id="17" w:author="Office365 Team" w:date="2019-07-16T13:12:00Z">
          <w:pPr/>
        </w:pPrChange>
      </w:pPr>
      <w:ins w:id="18" w:author="Jasneet Kaur" w:date="2019-07-16T10:45:00Z">
        <w:r w:rsidRPr="00EF5D8B">
          <w:rPr>
            <w:sz w:val="28"/>
            <w:szCs w:val="28"/>
            <w:highlight w:val="cyan"/>
            <w:rPrChange w:id="19" w:author="Office365 Team" w:date="2019-07-16T13:12:00Z">
              <w:rPr>
                <w:b/>
                <w:bCs/>
                <w:highlight w:val="yellow"/>
              </w:rPr>
            </w:rPrChange>
          </w:rPr>
          <w:t>Problem Definition</w:t>
        </w:r>
      </w:ins>
    </w:p>
    <w:p w14:paraId="75A73C64" w14:textId="77777777" w:rsidR="000D1D95" w:rsidRDefault="000D1D95" w:rsidP="00330226">
      <w:pPr>
        <w:rPr>
          <w:ins w:id="20" w:author="Jasneet Kaur" w:date="2019-07-16T10:45:00Z"/>
          <w:highlight w:val="yellow"/>
        </w:rPr>
      </w:pPr>
    </w:p>
    <w:p w14:paraId="6EB046DB" w14:textId="36DE700E" w:rsidR="001F763A" w:rsidRPr="00FA6D73" w:rsidDel="00E60695" w:rsidRDefault="001F763A">
      <w:pPr>
        <w:rPr>
          <w:del w:id="21" w:author="Mallika" w:date="2019-07-11T23:13:00Z"/>
          <w:highlight w:val="yellow"/>
        </w:rPr>
        <w:pPrChange w:id="22" w:author="Office365 Team" w:date="2019-07-12T14:47:00Z">
          <w:pPr>
            <w:pStyle w:val="Heading2"/>
          </w:pPr>
        </w:pPrChange>
      </w:pPr>
      <w:del w:id="23" w:author="Mallika" w:date="2019-07-11T23:13:00Z">
        <w:r w:rsidRPr="00FA6D73" w:rsidDel="00E60695">
          <w:rPr>
            <w:highlight w:val="yellow"/>
          </w:rPr>
          <w:delText>Introduction</w:delText>
        </w:r>
      </w:del>
    </w:p>
    <w:p w14:paraId="7B9B2B3A" w14:textId="77777777" w:rsidR="001F763A" w:rsidRPr="00FA6D73" w:rsidDel="00E60695" w:rsidRDefault="001F763A">
      <w:pPr>
        <w:rPr>
          <w:del w:id="24" w:author="Mallika" w:date="2019-07-11T23:13:00Z"/>
          <w:sz w:val="20"/>
          <w:szCs w:val="20"/>
        </w:rPr>
      </w:pPr>
      <w:del w:id="25" w:author="Mallika" w:date="2019-07-11T23:13:00Z">
        <w:r w:rsidRPr="00FA6D73" w:rsidDel="00E60695">
          <w:rPr>
            <w:sz w:val="20"/>
            <w:szCs w:val="20"/>
            <w:highlight w:val="yellow"/>
          </w:rPr>
          <w:delText>To evaluate your understanding of the above Chapters, here is a comprehensive assessment which requires you to create Accounting State</w:delText>
        </w:r>
        <w:r w:rsidR="006D37D3" w:rsidDel="00E60695">
          <w:rPr>
            <w:sz w:val="20"/>
            <w:szCs w:val="20"/>
            <w:highlight w:val="yellow"/>
          </w:rPr>
          <w:delText>ments for a period of 2 months</w:delText>
        </w:r>
        <w:r w:rsidR="006D37D3" w:rsidDel="00E60695">
          <w:rPr>
            <w:sz w:val="20"/>
            <w:szCs w:val="20"/>
          </w:rPr>
          <w:delText xml:space="preserve"> </w:delText>
        </w:r>
        <w:r w:rsidR="006D37D3" w:rsidRPr="006D37D3" w:rsidDel="00E60695">
          <w:rPr>
            <w:sz w:val="20"/>
            <w:szCs w:val="20"/>
          </w:rPr>
          <w:delText>State-to-State Consulting</w:delText>
        </w:r>
        <w:r w:rsidR="006D37D3" w:rsidDel="00E60695">
          <w:rPr>
            <w:sz w:val="20"/>
            <w:szCs w:val="20"/>
          </w:rPr>
          <w:delText xml:space="preserve"> </w:delText>
        </w:r>
      </w:del>
    </w:p>
    <w:p w14:paraId="0AD65107" w14:textId="77777777" w:rsidR="00330226" w:rsidRPr="00DD3A3C" w:rsidDel="0095116E" w:rsidRDefault="00330226">
      <w:pPr>
        <w:rPr>
          <w:del w:id="26" w:author="Office365 Team" w:date="2019-07-12T14:47:00Z"/>
        </w:rPr>
        <w:pPrChange w:id="27" w:author="Office365 Team" w:date="2019-07-12T14:47:00Z">
          <w:pPr>
            <w:pStyle w:val="Heading2"/>
          </w:pPr>
        </w:pPrChange>
      </w:pPr>
      <w:del w:id="28" w:author="Mallika" w:date="2019-07-11T23:13:00Z">
        <w:r w:rsidRPr="00DD3A3C" w:rsidDel="00E60695">
          <w:delText>Comprehensive Problem: State-to-State Consulting</w:delText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  <w:r w:rsidRPr="00DD3A3C" w:rsidDel="00E60695">
          <w:tab/>
        </w:r>
      </w:del>
      <w:del w:id="29" w:author="Office365 Team" w:date="2019-07-12T14:47:00Z">
        <w:r w:rsidRPr="00DD3A3C" w:rsidDel="0095116E">
          <w:tab/>
        </w:r>
        <w:r w:rsidRPr="00DD3A3C" w:rsidDel="0095116E">
          <w:tab/>
        </w:r>
        <w:r w:rsidRPr="00DD3A3C" w:rsidDel="0095116E">
          <w:tab/>
        </w:r>
      </w:del>
    </w:p>
    <w:p w14:paraId="5AEF1DE2" w14:textId="77777777" w:rsidR="00E60695" w:rsidRDefault="00E60695" w:rsidP="00330226">
      <w:pPr>
        <w:rPr>
          <w:ins w:id="30" w:author="Mallika" w:date="2019-07-11T23:05:00Z"/>
          <w:rFonts w:ascii="Arial" w:hAnsi="Arial" w:cs="Arial"/>
          <w:sz w:val="20"/>
          <w:szCs w:val="20"/>
        </w:rPr>
      </w:pPr>
      <w:ins w:id="31" w:author="Mallika" w:date="2019-07-11T23:08:00Z">
        <w:r>
          <w:rPr>
            <w:rFonts w:ascii="Arial" w:hAnsi="Arial" w:cs="Arial"/>
            <w:sz w:val="20"/>
            <w:szCs w:val="20"/>
          </w:rPr>
          <w:t xml:space="preserve">We will now </w:t>
        </w:r>
      </w:ins>
      <w:ins w:id="32" w:author="Mallika" w:date="2019-07-11T23:11:00Z">
        <w:r>
          <w:rPr>
            <w:rFonts w:ascii="Arial" w:hAnsi="Arial" w:cs="Arial"/>
            <w:sz w:val="20"/>
            <w:szCs w:val="20"/>
          </w:rPr>
          <w:t xml:space="preserve">use what we learned in Chapters 1 to 3 to create </w:t>
        </w:r>
      </w:ins>
      <w:ins w:id="33" w:author="Mallika" w:date="2019-07-11T23:12:00Z">
        <w:r>
          <w:rPr>
            <w:rFonts w:ascii="Arial" w:hAnsi="Arial" w:cs="Arial"/>
            <w:sz w:val="20"/>
            <w:szCs w:val="20"/>
          </w:rPr>
          <w:t xml:space="preserve">two months of Accounting Statements for State-to-State Consulting.  </w:t>
        </w:r>
      </w:ins>
    </w:p>
    <w:p w14:paraId="225A449D" w14:textId="77777777" w:rsidR="00E60695" w:rsidRDefault="00E60695" w:rsidP="00330226">
      <w:pPr>
        <w:rPr>
          <w:ins w:id="34" w:author="Mallika" w:date="2019-07-11T23:05:00Z"/>
          <w:rFonts w:ascii="Arial" w:hAnsi="Arial" w:cs="Arial"/>
          <w:sz w:val="20"/>
          <w:szCs w:val="20"/>
        </w:rPr>
      </w:pPr>
    </w:p>
    <w:p w14:paraId="7C0708E2" w14:textId="77777777" w:rsidR="00794FEF" w:rsidRDefault="00330226" w:rsidP="00330226">
      <w:pPr>
        <w:rPr>
          <w:rFonts w:ascii="Arial" w:hAnsi="Arial" w:cs="Arial"/>
          <w:sz w:val="20"/>
          <w:szCs w:val="20"/>
        </w:rPr>
      </w:pPr>
      <w:r w:rsidRPr="005D315D">
        <w:rPr>
          <w:rFonts w:ascii="Arial" w:hAnsi="Arial" w:cs="Arial"/>
          <w:sz w:val="20"/>
          <w:szCs w:val="20"/>
        </w:rPr>
        <w:t>On June 1, Harry Nash opens a small business called State-to-State Consulting (STS) that helps people and small businesses install and set up</w:t>
      </w:r>
      <w:r w:rsidR="006A1E59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their computers. He is the only stockholder in the corporation. He employs one secretary. He does all the consulting himself, and his only</w:t>
      </w:r>
      <w:r w:rsidR="00BF5D90">
        <w:rPr>
          <w:rFonts w:ascii="Arial" w:hAnsi="Arial" w:cs="Arial"/>
          <w:sz w:val="20"/>
          <w:szCs w:val="20"/>
        </w:rPr>
        <w:t xml:space="preserve"> </w:t>
      </w:r>
      <w:r w:rsidRPr="005D315D">
        <w:rPr>
          <w:rFonts w:ascii="Arial" w:hAnsi="Arial" w:cs="Arial"/>
          <w:sz w:val="20"/>
          <w:szCs w:val="20"/>
        </w:rPr>
        <w:t>compensation is periodic dividend payments. He uses his personal truck as transportation and just charges the company for vehicle expenses.</w:t>
      </w:r>
      <w:r w:rsidRPr="005D315D">
        <w:rPr>
          <w:rFonts w:ascii="Arial" w:hAnsi="Arial" w:cs="Arial"/>
          <w:sz w:val="20"/>
          <w:szCs w:val="20"/>
        </w:rPr>
        <w:tab/>
      </w:r>
      <w:r w:rsidRPr="005D315D">
        <w:rPr>
          <w:rFonts w:ascii="Arial" w:hAnsi="Arial" w:cs="Arial"/>
          <w:sz w:val="20"/>
          <w:szCs w:val="20"/>
        </w:rPr>
        <w:tab/>
      </w:r>
    </w:p>
    <w:p w14:paraId="34ECBBBD" w14:textId="77777777" w:rsidR="001F763A" w:rsidRDefault="001F763A" w:rsidP="00330226">
      <w:pPr>
        <w:rPr>
          <w:ins w:id="35" w:author="Mallika" w:date="2019-07-15T10:01:00Z"/>
          <w:rFonts w:ascii="Arial" w:hAnsi="Arial" w:cs="Arial"/>
          <w:sz w:val="20"/>
          <w:szCs w:val="20"/>
        </w:rPr>
      </w:pPr>
    </w:p>
    <w:p w14:paraId="78EB2264" w14:textId="77777777" w:rsidR="00065968" w:rsidRDefault="00065968" w:rsidP="00330226">
      <w:pPr>
        <w:rPr>
          <w:rFonts w:ascii="Arial" w:hAnsi="Arial" w:cs="Arial"/>
          <w:sz w:val="20"/>
          <w:szCs w:val="20"/>
        </w:rPr>
      </w:pPr>
      <w:ins w:id="36" w:author="Mallika" w:date="2019-07-15T10:01:00Z">
        <w:r>
          <w:rPr>
            <w:rFonts w:ascii="Arial" w:hAnsi="Arial" w:cs="Arial"/>
            <w:sz w:val="20"/>
            <w:szCs w:val="20"/>
          </w:rPr>
          <w:t xml:space="preserve">Below </w:t>
        </w:r>
      </w:ins>
      <w:ins w:id="37" w:author="Mallika" w:date="2019-07-15T10:03:00Z">
        <w:r w:rsidR="00C26E72">
          <w:rPr>
            <w:rFonts w:ascii="Arial" w:hAnsi="Arial" w:cs="Arial"/>
            <w:sz w:val="20"/>
            <w:szCs w:val="20"/>
          </w:rPr>
          <w:t>is the process we will follow</w:t>
        </w:r>
      </w:ins>
      <w:ins w:id="38" w:author="Mallika" w:date="2019-07-15T10:01:00Z">
        <w:r>
          <w:rPr>
            <w:rFonts w:ascii="Arial" w:hAnsi="Arial" w:cs="Arial"/>
            <w:sz w:val="20"/>
            <w:szCs w:val="20"/>
          </w:rPr>
          <w:t xml:space="preserve"> for creating Accounting Statements for</w:t>
        </w:r>
        <w:r w:rsidR="00C26E72">
          <w:rPr>
            <w:rFonts w:ascii="Arial" w:hAnsi="Arial" w:cs="Arial"/>
            <w:sz w:val="20"/>
            <w:szCs w:val="20"/>
          </w:rPr>
          <w:t xml:space="preserve"> </w:t>
        </w:r>
        <w:r>
          <w:rPr>
            <w:rFonts w:ascii="Arial" w:hAnsi="Arial" w:cs="Arial"/>
            <w:sz w:val="20"/>
            <w:szCs w:val="20"/>
          </w:rPr>
          <w:t xml:space="preserve">June and July. </w:t>
        </w:r>
      </w:ins>
      <w:ins w:id="39" w:author="Mallika" w:date="2019-07-15T10:02:00Z">
        <w:r>
          <w:rPr>
            <w:rFonts w:ascii="Arial" w:hAnsi="Arial" w:cs="Arial"/>
            <w:sz w:val="20"/>
            <w:szCs w:val="20"/>
          </w:rPr>
          <w:t xml:space="preserve"> </w:t>
        </w:r>
      </w:ins>
    </w:p>
    <w:p w14:paraId="6F934345" w14:textId="77777777" w:rsidR="008C173D" w:rsidRPr="006D37D3" w:rsidRDefault="008C173D" w:rsidP="008C173D">
      <w:pPr>
        <w:pStyle w:val="Heading3"/>
        <w:rPr>
          <w:highlight w:val="cyan"/>
        </w:rPr>
      </w:pPr>
      <w:r w:rsidRPr="006D37D3">
        <w:rPr>
          <w:highlight w:val="cyan"/>
        </w:rPr>
        <w:t xml:space="preserve">INSTRUCTIONS </w:t>
      </w:r>
      <w:del w:id="40" w:author="Mallika" w:date="2019-07-15T10:01:00Z">
        <w:r w:rsidRPr="006D37D3" w:rsidDel="00065968">
          <w:rPr>
            <w:highlight w:val="cyan"/>
          </w:rPr>
          <w:delText xml:space="preserve">- </w:delText>
        </w:r>
      </w:del>
      <w:ins w:id="41" w:author="Mallika" w:date="2019-07-15T10:01:00Z">
        <w:r w:rsidR="00065968">
          <w:rPr>
            <w:highlight w:val="cyan"/>
          </w:rPr>
          <w:t xml:space="preserve">FOR </w:t>
        </w:r>
      </w:ins>
      <w:r w:rsidRPr="006D37D3">
        <w:rPr>
          <w:highlight w:val="cyan"/>
        </w:rPr>
        <w:t>JUNE</w:t>
      </w:r>
      <w:ins w:id="42" w:author="Mallika" w:date="2019-07-15T10:05:00Z">
        <w:r w:rsidR="00C26E72">
          <w:rPr>
            <w:highlight w:val="cyan"/>
          </w:rPr>
          <w:t xml:space="preserve"> (Sections 4.2 – Sections 4.7)</w:t>
        </w:r>
      </w:ins>
    </w:p>
    <w:p w14:paraId="7F88B276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June in the journal.</w:t>
      </w:r>
      <w:ins w:id="43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3A335792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June journal entries to the ledgers.</w:t>
      </w:r>
      <w:ins w:id="44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5EB35BDF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trial balance.</w:t>
      </w:r>
      <w:ins w:id="45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21D86011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income statement, retained earnings statement, and balance sheet.</w:t>
      </w:r>
    </w:p>
    <w:p w14:paraId="04EA2ECA" w14:textId="77777777" w:rsidR="008C173D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June.</w:t>
      </w:r>
    </w:p>
    <w:p w14:paraId="2711C138" w14:textId="77777777" w:rsidR="00F720DB" w:rsidRPr="006D37D3" w:rsidRDefault="008C173D" w:rsidP="008C173D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June post-closing trial balance.</w:t>
      </w:r>
      <w:ins w:id="46" w:author="Mallika" w:date="2019-07-15T10:03:00Z">
        <w:r w:rsidR="00065968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6F2E3FE8" w14:textId="77777777" w:rsidR="00545657" w:rsidRPr="006D37D3" w:rsidRDefault="00545657" w:rsidP="00545657">
      <w:pPr>
        <w:rPr>
          <w:rFonts w:ascii="Arial" w:hAnsi="Arial" w:cs="Arial"/>
          <w:sz w:val="20"/>
          <w:szCs w:val="20"/>
          <w:highlight w:val="cyan"/>
        </w:rPr>
      </w:pPr>
    </w:p>
    <w:p w14:paraId="5C569AD2" w14:textId="77777777" w:rsidR="00545657" w:rsidRPr="006D37D3" w:rsidRDefault="00545657" w:rsidP="00545657">
      <w:pPr>
        <w:pStyle w:val="Heading3"/>
        <w:rPr>
          <w:rFonts w:ascii="Arial" w:hAnsi="Arial" w:cs="Arial"/>
          <w:sz w:val="20"/>
          <w:szCs w:val="20"/>
          <w:highlight w:val="cyan"/>
        </w:rPr>
      </w:pPr>
      <w:r w:rsidRPr="006D37D3">
        <w:rPr>
          <w:highlight w:val="cyan"/>
        </w:rPr>
        <w:t xml:space="preserve">INSTRUCTIONS </w:t>
      </w:r>
      <w:del w:id="47" w:author="Mallika" w:date="2019-07-15T10:04:00Z">
        <w:r w:rsidRPr="006D37D3" w:rsidDel="00C26E72">
          <w:rPr>
            <w:highlight w:val="cyan"/>
          </w:rPr>
          <w:delText xml:space="preserve">- </w:delText>
        </w:r>
      </w:del>
      <w:ins w:id="48" w:author="Mallika" w:date="2019-07-15T10:04:00Z">
        <w:r w:rsidR="00C26E72">
          <w:rPr>
            <w:highlight w:val="cyan"/>
          </w:rPr>
          <w:t>FOR</w:t>
        </w:r>
        <w:r w:rsidR="00C26E72" w:rsidRPr="006D37D3">
          <w:rPr>
            <w:highlight w:val="cyan"/>
          </w:rPr>
          <w:t xml:space="preserve"> </w:t>
        </w:r>
      </w:ins>
      <w:r w:rsidRPr="006D37D3">
        <w:rPr>
          <w:highlight w:val="cyan"/>
        </w:rPr>
        <w:t>JULY</w:t>
      </w:r>
      <w:ins w:id="49" w:author="Mallika" w:date="2019-07-15T10:06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(Sections 4.8- 4.13)</w:t>
        </w:r>
      </w:ins>
      <w:del w:id="50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017E47BB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the transactions for July in the journal.</w:t>
      </w:r>
      <w:r w:rsidRPr="006D37D3">
        <w:rPr>
          <w:rFonts w:ascii="Arial" w:hAnsi="Arial" w:cs="Arial"/>
          <w:sz w:val="20"/>
          <w:szCs w:val="20"/>
          <w:highlight w:val="cyan"/>
        </w:rPr>
        <w:tab/>
      </w:r>
    </w:p>
    <w:p w14:paraId="64927173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Post the July journal entries to the ledgers.</w:t>
      </w:r>
      <w:ins w:id="51" w:author="Mallika" w:date="2019-07-15T10:04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  <w:del w:id="52" w:author="Mallika" w:date="2019-07-15T10:06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61174289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trial balance.</w:t>
      </w:r>
      <w:del w:id="53" w:author="Mallika" w:date="2019-07-15T10:04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54606D7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income statement, retained earnings statement, and balance sheet.</w:t>
      </w:r>
      <w:ins w:id="54" w:author="Mallika" w:date="2019-07-15T10:05:00Z">
        <w:r w:rsidR="00C26E72">
          <w:rPr>
            <w:rFonts w:ascii="Arial" w:hAnsi="Arial" w:cs="Arial"/>
            <w:sz w:val="20"/>
            <w:szCs w:val="20"/>
            <w:highlight w:val="cyan"/>
          </w:rPr>
          <w:t xml:space="preserve"> </w:t>
        </w:r>
      </w:ins>
    </w:p>
    <w:p w14:paraId="12536291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Journalize and post the closing entries for July.</w:t>
      </w:r>
      <w:del w:id="55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p w14:paraId="23F91857" w14:textId="77777777" w:rsidR="00545657" w:rsidRPr="006D37D3" w:rsidRDefault="00545657" w:rsidP="00545657">
      <w:pPr>
        <w:pStyle w:val="ListParagraph"/>
        <w:numPr>
          <w:ilvl w:val="0"/>
          <w:numId w:val="12"/>
        </w:numPr>
        <w:rPr>
          <w:rFonts w:ascii="Arial" w:hAnsi="Arial" w:cs="Arial"/>
          <w:sz w:val="20"/>
          <w:szCs w:val="20"/>
          <w:highlight w:val="cyan"/>
        </w:rPr>
      </w:pPr>
      <w:r w:rsidRPr="006D37D3">
        <w:rPr>
          <w:rFonts w:ascii="Arial" w:hAnsi="Arial" w:cs="Arial"/>
          <w:sz w:val="20"/>
          <w:szCs w:val="20"/>
          <w:highlight w:val="cyan"/>
        </w:rPr>
        <w:t>Prepare the July post-closing trial balance.</w:t>
      </w:r>
      <w:del w:id="56" w:author="Mallika" w:date="2019-07-15T10:05:00Z">
        <w:r w:rsidRPr="006D37D3" w:rsidDel="00C26E72">
          <w:rPr>
            <w:rFonts w:ascii="Arial" w:hAnsi="Arial" w:cs="Arial"/>
            <w:sz w:val="20"/>
            <w:szCs w:val="20"/>
            <w:highlight w:val="cyan"/>
          </w:rPr>
          <w:tab/>
        </w:r>
      </w:del>
    </w:p>
    <w:sectPr w:rsidR="00545657" w:rsidRPr="006D37D3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D951"/>
      </v:shape>
    </w:pict>
  </w:numPicBullet>
  <w:abstractNum w:abstractNumId="0" w15:restartNumberingAfterBreak="0">
    <w:nsid w:val="094251FC"/>
    <w:multiLevelType w:val="hybridMultilevel"/>
    <w:tmpl w:val="D9DA1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11EE15DF"/>
    <w:multiLevelType w:val="hybridMultilevel"/>
    <w:tmpl w:val="A1B4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1"/>
  </w:num>
  <w:num w:numId="2">
    <w:abstractNumId w:val="11"/>
  </w:num>
  <w:num w:numId="3">
    <w:abstractNumId w:val="9"/>
  </w:num>
  <w:num w:numId="4">
    <w:abstractNumId w:val="6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10"/>
  </w:num>
  <w:num w:numId="10">
    <w:abstractNumId w:val="3"/>
  </w:num>
  <w:num w:numId="11">
    <w:abstractNumId w:val="0"/>
  </w:num>
  <w:num w:numId="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ffice365 Team">
    <w15:presenceInfo w15:providerId="None" w15:userId="Office365 Team"/>
  </w15:person>
  <w15:person w15:author="Jasneet Kaur">
    <w15:presenceInfo w15:providerId="AD" w15:userId="S-1-5-21-3214158073-3399791029-1922794930-12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markup="0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65968"/>
    <w:rsid w:val="0008746C"/>
    <w:rsid w:val="00090699"/>
    <w:rsid w:val="000A38BF"/>
    <w:rsid w:val="000C7529"/>
    <w:rsid w:val="000D1D95"/>
    <w:rsid w:val="000F30E0"/>
    <w:rsid w:val="00110FC0"/>
    <w:rsid w:val="001202C1"/>
    <w:rsid w:val="00131EA0"/>
    <w:rsid w:val="00133D5D"/>
    <w:rsid w:val="0014062A"/>
    <w:rsid w:val="00161E84"/>
    <w:rsid w:val="001772FE"/>
    <w:rsid w:val="00177A7F"/>
    <w:rsid w:val="001B069B"/>
    <w:rsid w:val="001D59EA"/>
    <w:rsid w:val="001D5FB0"/>
    <w:rsid w:val="001F763A"/>
    <w:rsid w:val="0025620E"/>
    <w:rsid w:val="002731FE"/>
    <w:rsid w:val="0028002C"/>
    <w:rsid w:val="002817BE"/>
    <w:rsid w:val="00286BCA"/>
    <w:rsid w:val="002872E9"/>
    <w:rsid w:val="00297F83"/>
    <w:rsid w:val="002B30AC"/>
    <w:rsid w:val="00330226"/>
    <w:rsid w:val="00351204"/>
    <w:rsid w:val="003679D9"/>
    <w:rsid w:val="003A1A5A"/>
    <w:rsid w:val="003D09F1"/>
    <w:rsid w:val="003D2DC4"/>
    <w:rsid w:val="003D3F6F"/>
    <w:rsid w:val="003F2EC7"/>
    <w:rsid w:val="00422CD2"/>
    <w:rsid w:val="0046039D"/>
    <w:rsid w:val="0047428D"/>
    <w:rsid w:val="004A1015"/>
    <w:rsid w:val="004A717E"/>
    <w:rsid w:val="004C33A7"/>
    <w:rsid w:val="004D3F45"/>
    <w:rsid w:val="004F435A"/>
    <w:rsid w:val="00545657"/>
    <w:rsid w:val="0055700A"/>
    <w:rsid w:val="005740B9"/>
    <w:rsid w:val="005D315D"/>
    <w:rsid w:val="005E232C"/>
    <w:rsid w:val="005F15E5"/>
    <w:rsid w:val="005F17E6"/>
    <w:rsid w:val="00614410"/>
    <w:rsid w:val="00677FDC"/>
    <w:rsid w:val="00684B43"/>
    <w:rsid w:val="00692505"/>
    <w:rsid w:val="00694862"/>
    <w:rsid w:val="006A1E59"/>
    <w:rsid w:val="006D37D3"/>
    <w:rsid w:val="006F02B9"/>
    <w:rsid w:val="006F13DD"/>
    <w:rsid w:val="00707659"/>
    <w:rsid w:val="00773866"/>
    <w:rsid w:val="007814FC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3A99"/>
    <w:rsid w:val="008C173D"/>
    <w:rsid w:val="008D474C"/>
    <w:rsid w:val="008D6BEE"/>
    <w:rsid w:val="00901617"/>
    <w:rsid w:val="0095116E"/>
    <w:rsid w:val="00962867"/>
    <w:rsid w:val="00980EC8"/>
    <w:rsid w:val="009F049D"/>
    <w:rsid w:val="00A01701"/>
    <w:rsid w:val="00A424BF"/>
    <w:rsid w:val="00A659D3"/>
    <w:rsid w:val="00A85C49"/>
    <w:rsid w:val="00AC29CD"/>
    <w:rsid w:val="00AC792C"/>
    <w:rsid w:val="00B223B6"/>
    <w:rsid w:val="00B92B27"/>
    <w:rsid w:val="00BB3815"/>
    <w:rsid w:val="00BC4875"/>
    <w:rsid w:val="00BE5383"/>
    <w:rsid w:val="00BE68E8"/>
    <w:rsid w:val="00BF5D90"/>
    <w:rsid w:val="00C1606F"/>
    <w:rsid w:val="00C161DD"/>
    <w:rsid w:val="00C26E72"/>
    <w:rsid w:val="00C40E77"/>
    <w:rsid w:val="00C4364D"/>
    <w:rsid w:val="00C60AC1"/>
    <w:rsid w:val="00C7646D"/>
    <w:rsid w:val="00C86142"/>
    <w:rsid w:val="00C96D8C"/>
    <w:rsid w:val="00CA4437"/>
    <w:rsid w:val="00CD7696"/>
    <w:rsid w:val="00D120BE"/>
    <w:rsid w:val="00D47F34"/>
    <w:rsid w:val="00D80A2C"/>
    <w:rsid w:val="00D8574C"/>
    <w:rsid w:val="00D87E27"/>
    <w:rsid w:val="00DA706C"/>
    <w:rsid w:val="00DA7487"/>
    <w:rsid w:val="00DD3A3C"/>
    <w:rsid w:val="00E13623"/>
    <w:rsid w:val="00E30502"/>
    <w:rsid w:val="00E4357B"/>
    <w:rsid w:val="00E5502A"/>
    <w:rsid w:val="00E60695"/>
    <w:rsid w:val="00E80189"/>
    <w:rsid w:val="00EA2F5F"/>
    <w:rsid w:val="00ED6981"/>
    <w:rsid w:val="00EF5D8B"/>
    <w:rsid w:val="00F13015"/>
    <w:rsid w:val="00F152AC"/>
    <w:rsid w:val="00F20EB4"/>
    <w:rsid w:val="00F51D62"/>
    <w:rsid w:val="00F71CCF"/>
    <w:rsid w:val="00F720DB"/>
    <w:rsid w:val="00F74C1A"/>
    <w:rsid w:val="00F81BF1"/>
    <w:rsid w:val="00F965BB"/>
    <w:rsid w:val="00FA6D73"/>
    <w:rsid w:val="00FC6D39"/>
    <w:rsid w:val="00FE1B0B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015F3F"/>
  <w14:defaultImageDpi w14:val="300"/>
  <w15:docId w15:val="{395B4931-DBEC-4DCA-9E98-5DF7AF74C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130</cp:revision>
  <dcterms:created xsi:type="dcterms:W3CDTF">2019-04-24T16:59:00Z</dcterms:created>
  <dcterms:modified xsi:type="dcterms:W3CDTF">2019-07-17T12:11:00Z</dcterms:modified>
</cp:coreProperties>
</file>